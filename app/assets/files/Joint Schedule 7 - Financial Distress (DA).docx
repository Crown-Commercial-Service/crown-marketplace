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95E" w:rsidRPr="002F695E" w:rsidRDefault="00F971B4" w:rsidP="002F695E">
      <w:pPr>
        <w:overflowPunct/>
        <w:spacing w:before="240" w:line="276" w:lineRule="auto"/>
        <w:jc w:val="center"/>
        <w:textAlignment w:val="auto"/>
        <w:rPr>
          <w:b/>
          <w:caps/>
          <w:szCs w:val="24"/>
          <w:lang w:eastAsia="en-GB"/>
        </w:rPr>
      </w:pPr>
      <w:bookmarkStart w:id="0" w:name="_GoBack"/>
      <w:bookmarkEnd w:id="0"/>
      <w:r>
        <w:rPr>
          <w:b/>
          <w:caps/>
          <w:szCs w:val="24"/>
          <w:lang w:eastAsia="en-GB"/>
        </w:rPr>
        <w:t>BUYER</w:t>
      </w:r>
    </w:p>
    <w:p w:rsidR="002F695E" w:rsidRPr="002F695E" w:rsidRDefault="002F695E" w:rsidP="002F695E">
      <w:pPr>
        <w:overflowPunct/>
        <w:spacing w:before="240" w:line="276" w:lineRule="auto"/>
        <w:jc w:val="center"/>
        <w:textAlignment w:val="auto"/>
        <w:rPr>
          <w:b/>
          <w:caps/>
          <w:szCs w:val="24"/>
          <w:lang w:eastAsia="en-GB"/>
        </w:rPr>
      </w:pPr>
      <w:r w:rsidRPr="002F695E">
        <w:rPr>
          <w:b/>
          <w:caps/>
          <w:szCs w:val="24"/>
          <w:lang w:eastAsia="en-GB"/>
        </w:rPr>
        <w:t>AND</w:t>
      </w:r>
    </w:p>
    <w:p w:rsidR="002F695E" w:rsidRPr="002F695E" w:rsidRDefault="002F695E" w:rsidP="002F695E">
      <w:pPr>
        <w:overflowPunct/>
        <w:spacing w:before="240" w:line="276" w:lineRule="auto"/>
        <w:jc w:val="center"/>
        <w:textAlignment w:val="auto"/>
        <w:rPr>
          <w:b/>
          <w:caps/>
          <w:szCs w:val="24"/>
          <w:lang w:eastAsia="en-GB"/>
        </w:rPr>
      </w:pPr>
      <w:r w:rsidRPr="002F695E">
        <w:rPr>
          <w:b/>
          <w:caps/>
          <w:szCs w:val="24"/>
          <w:lang w:eastAsia="en-GB"/>
        </w:rPr>
        <w:t>SUPPLIER</w:t>
      </w:r>
    </w:p>
    <w:p w:rsidR="002F695E" w:rsidRPr="002F695E" w:rsidRDefault="002F695E" w:rsidP="002F695E">
      <w:pPr>
        <w:overflowPunct/>
        <w:spacing w:before="240" w:line="276" w:lineRule="auto"/>
        <w:jc w:val="center"/>
        <w:textAlignment w:val="auto"/>
        <w:rPr>
          <w:b/>
          <w:caps/>
          <w:szCs w:val="24"/>
          <w:lang w:eastAsia="en-GB"/>
        </w:rPr>
      </w:pPr>
      <w:r w:rsidRPr="002F695E">
        <w:rPr>
          <w:b/>
          <w:caps/>
          <w:szCs w:val="24"/>
          <w:lang w:eastAsia="en-GB"/>
        </w:rPr>
        <w:t>FACILITIES MANAGEMENT MARKETPLACE CONTRACT</w:t>
      </w:r>
    </w:p>
    <w:p w:rsidR="002F695E" w:rsidRPr="002F695E" w:rsidRDefault="002F695E" w:rsidP="002F695E">
      <w:pPr>
        <w:overflowPunct/>
        <w:spacing w:before="240" w:line="276" w:lineRule="auto"/>
        <w:jc w:val="center"/>
        <w:textAlignment w:val="auto"/>
        <w:rPr>
          <w:b/>
          <w:caps/>
          <w:szCs w:val="24"/>
          <w:lang w:eastAsia="en-GB"/>
        </w:rPr>
      </w:pPr>
      <w:r w:rsidRPr="002F695E">
        <w:rPr>
          <w:b/>
          <w:caps/>
          <w:szCs w:val="24"/>
          <w:lang w:eastAsia="en-GB"/>
        </w:rPr>
        <w:t>REF: RM3830</w:t>
      </w:r>
    </w:p>
    <w:p w:rsidR="002F695E" w:rsidRPr="002F695E" w:rsidRDefault="002F695E" w:rsidP="002F695E">
      <w:pPr>
        <w:overflowPunct/>
        <w:spacing w:after="0"/>
        <w:textAlignment w:val="auto"/>
        <w:rPr>
          <w:b/>
          <w:sz w:val="20"/>
          <w:szCs w:val="24"/>
          <w:lang w:eastAsia="en-GB"/>
        </w:rPr>
      </w:pPr>
    </w:p>
    <w:p w:rsidR="002F695E" w:rsidRPr="002F695E" w:rsidRDefault="002F695E" w:rsidP="002F695E">
      <w:pPr>
        <w:overflowPunct/>
        <w:spacing w:after="0"/>
        <w:textAlignment w:val="auto"/>
        <w:rPr>
          <w:b/>
          <w:sz w:val="20"/>
          <w:szCs w:val="24"/>
          <w:lang w:eastAsia="en-GB"/>
        </w:rPr>
      </w:pPr>
    </w:p>
    <w:p w:rsidR="002F695E" w:rsidRPr="002F695E" w:rsidRDefault="002F695E" w:rsidP="002F695E">
      <w:pPr>
        <w:overflowPunct/>
        <w:textAlignment w:val="auto"/>
        <w:rPr>
          <w:sz w:val="20"/>
          <w:szCs w:val="24"/>
          <w:lang w:eastAsia="en-GB"/>
        </w:rPr>
      </w:pPr>
    </w:p>
    <w:p w:rsidR="002F695E" w:rsidRPr="002F695E" w:rsidRDefault="002F695E" w:rsidP="002F695E">
      <w:pPr>
        <w:overflowPunct/>
        <w:textAlignment w:val="auto"/>
        <w:rPr>
          <w:sz w:val="20"/>
          <w:szCs w:val="24"/>
          <w:lang w:eastAsia="en-GB"/>
        </w:rPr>
      </w:pPr>
    </w:p>
    <w:p w:rsidR="002F695E" w:rsidRPr="002F695E" w:rsidRDefault="002F695E" w:rsidP="002F695E">
      <w:pPr>
        <w:overflowPunct/>
        <w:textAlignment w:val="auto"/>
        <w:rPr>
          <w:sz w:val="20"/>
          <w:szCs w:val="24"/>
          <w:lang w:eastAsia="en-GB"/>
        </w:rPr>
      </w:pPr>
    </w:p>
    <w:p w:rsidR="002F695E" w:rsidRDefault="002F695E">
      <w:pPr>
        <w:overflowPunct/>
        <w:autoSpaceDE/>
        <w:autoSpaceDN/>
        <w:adjustRightInd/>
        <w:spacing w:after="200" w:line="276" w:lineRule="auto"/>
        <w:jc w:val="left"/>
        <w:textAlignment w:val="auto"/>
        <w:rPr>
          <w:b/>
        </w:rPr>
      </w:pPr>
      <w:r>
        <w:rPr>
          <w:b/>
        </w:rPr>
        <w:br w:type="page"/>
      </w:r>
    </w:p>
    <w:p w:rsidR="00CD6396" w:rsidRDefault="00AB7AC5">
      <w:pPr>
        <w:jc w:val="center"/>
        <w:rPr>
          <w:b/>
        </w:rPr>
      </w:pPr>
      <w:r>
        <w:rPr>
          <w:b/>
        </w:rPr>
        <w:lastRenderedPageBreak/>
        <w:t xml:space="preserve">JOINT SCHEDULE 7 </w:t>
      </w:r>
    </w:p>
    <w:p w:rsidR="00CD6396" w:rsidRDefault="00AB7AC5">
      <w:pPr>
        <w:jc w:val="center"/>
        <w:rPr>
          <w:b/>
        </w:rPr>
      </w:pPr>
      <w:r>
        <w:rPr>
          <w:b/>
        </w:rPr>
        <w:t>FINANCIAL DISTRESS</w:t>
      </w:r>
    </w:p>
    <w:p w:rsidR="00CD6396" w:rsidRDefault="00AB7AC5">
      <w:pPr>
        <w:pStyle w:val="GPSL1SCHEDULEHeading"/>
        <w:keepNext/>
      </w:pPr>
      <w:bookmarkStart w:id="1" w:name="_Ref490147412"/>
      <w:r>
        <w:t>INTRODUCTION</w:t>
      </w:r>
    </w:p>
    <w:p w:rsidR="00CD6396" w:rsidRDefault="00AB7AC5">
      <w:pPr>
        <w:pStyle w:val="GPSL2Numbered"/>
      </w:pPr>
      <w:r>
        <w:t>The Parties shall comply with the provisions of this Schedule in relation to the assessment of the financial standing of the Supplier and the consequences of a change to that financial standing.</w:t>
      </w:r>
    </w:p>
    <w:p w:rsidR="00CD6396" w:rsidRDefault="00AB7AC5">
      <w:pPr>
        <w:pStyle w:val="GPSL2Numbered"/>
      </w:pPr>
      <w:r>
        <w:t xml:space="preserve">The terms of this Schedule shall survive termination or expiry of this Contract. </w:t>
      </w:r>
    </w:p>
    <w:p w:rsidR="007C1284" w:rsidRDefault="007C1284" w:rsidP="0093708C">
      <w:pPr>
        <w:pStyle w:val="GPSL1SCHEDULEHeading"/>
        <w:keepNext/>
        <w:numPr>
          <w:ilvl w:val="0"/>
          <w:numId w:val="0"/>
        </w:numPr>
      </w:pPr>
    </w:p>
    <w:p w:rsidR="007C1284" w:rsidRDefault="007C1284" w:rsidP="0093708C">
      <w:pPr>
        <w:pStyle w:val="GPSL1CLAUSEHEADING"/>
      </w:pPr>
      <w:r>
        <w:t>DEFINITIONS</w:t>
      </w:r>
    </w:p>
    <w:p w:rsidR="007C1284" w:rsidRDefault="007C1284" w:rsidP="007C1284">
      <w:pPr>
        <w:pStyle w:val="GPSL2Numbered"/>
        <w:tabs>
          <w:tab w:val="left" w:pos="709"/>
          <w:tab w:val="left" w:pos="1134"/>
        </w:tabs>
        <w:ind w:left="644" w:hanging="360"/>
      </w:pPr>
      <w:r>
        <w:t>In this Schedule, the following words shall have the following meanings and they shall supplement Schedule J1 (Definitions):</w:t>
      </w:r>
    </w:p>
    <w:tbl>
      <w:tblPr>
        <w:tblW w:w="4480" w:type="pct"/>
        <w:tblInd w:w="468" w:type="dxa"/>
        <w:tblLook w:val="0000" w:firstRow="0" w:lastRow="0" w:firstColumn="0" w:lastColumn="0" w:noHBand="0" w:noVBand="0"/>
      </w:tblPr>
      <w:tblGrid>
        <w:gridCol w:w="2374"/>
        <w:gridCol w:w="5713"/>
      </w:tblGrid>
      <w:tr w:rsidR="007C1284" w:rsidRPr="00367942" w:rsidTr="0054666F">
        <w:tc>
          <w:tcPr>
            <w:tcW w:w="1468" w:type="pct"/>
          </w:tcPr>
          <w:p w:rsidR="007C1284" w:rsidRPr="00367942" w:rsidRDefault="007C1284" w:rsidP="0054666F">
            <w:pPr>
              <w:pStyle w:val="GPSDefinitionTerm"/>
            </w:pPr>
            <w:r w:rsidRPr="00367942">
              <w:t>"Financial Distress Event"</w:t>
            </w:r>
          </w:p>
        </w:tc>
        <w:tc>
          <w:tcPr>
            <w:tcW w:w="3532" w:type="pct"/>
          </w:tcPr>
          <w:p w:rsidR="007C1284" w:rsidRPr="00367942" w:rsidRDefault="007C1284" w:rsidP="0054666F">
            <w:pPr>
              <w:pStyle w:val="GPsDefinition"/>
            </w:pPr>
            <w:r w:rsidRPr="00367942">
              <w:t>the occurrence or one or more of the following events:</w:t>
            </w:r>
          </w:p>
          <w:p w:rsidR="007C1284" w:rsidRPr="00367942" w:rsidRDefault="007C1284" w:rsidP="0054666F">
            <w:pPr>
              <w:pStyle w:val="GPSDefinitionL2"/>
            </w:pPr>
            <w:r w:rsidRPr="00367942">
              <w:t>the credit rating of the Supplier</w:t>
            </w:r>
            <w:r w:rsidR="00A11C8B" w:rsidRPr="00367942">
              <w:t xml:space="preserve"> (</w:t>
            </w:r>
            <w:r w:rsidR="00C6612E" w:rsidRPr="00367942">
              <w:t>the Framework Guarantor</w:t>
            </w:r>
            <w:r w:rsidR="00A11C8B" w:rsidRPr="00367942">
              <w:t>,</w:t>
            </w:r>
            <w:r w:rsidRPr="00367942">
              <w:t xml:space="preserve"> or any Key Sub-Contractor</w:t>
            </w:r>
            <w:r w:rsidR="00A11C8B" w:rsidRPr="00367942">
              <w:t>)</w:t>
            </w:r>
            <w:r w:rsidRPr="00367942">
              <w:t xml:space="preserve"> dropping below the applicable Credit Rating Threshold;</w:t>
            </w:r>
          </w:p>
          <w:p w:rsidR="007C1284" w:rsidRPr="00367942" w:rsidRDefault="007C1284" w:rsidP="0054666F">
            <w:pPr>
              <w:pStyle w:val="GPSDefinitionL2"/>
              <w:ind w:hanging="544"/>
            </w:pPr>
            <w:r w:rsidRPr="00367942">
              <w:t>the Sup</w:t>
            </w:r>
            <w:r w:rsidR="00C6612E" w:rsidRPr="00367942">
              <w:t xml:space="preserve">plier </w:t>
            </w:r>
            <w:r w:rsidR="00A11C8B" w:rsidRPr="00367942">
              <w:t>(</w:t>
            </w:r>
            <w:r w:rsidR="00C6612E" w:rsidRPr="00367942">
              <w:t>the Framework Guarantor</w:t>
            </w:r>
            <w:r w:rsidR="00A11C8B" w:rsidRPr="00367942">
              <w:t>, or any Key Sub-Contractor)</w:t>
            </w:r>
            <w:r w:rsidRPr="00367942">
              <w:t xml:space="preserve"> issuing a profits warning to a stock exchange or making any other public announcement about a material deterioration in its financial position or prospects;</w:t>
            </w:r>
          </w:p>
          <w:p w:rsidR="007C1284" w:rsidRPr="00367942" w:rsidRDefault="007C1284" w:rsidP="0054666F">
            <w:pPr>
              <w:pStyle w:val="GPSDefinitionL2"/>
              <w:ind w:hanging="544"/>
            </w:pPr>
            <w:r w:rsidRPr="00367942">
              <w:t>there being a public investigation into improper financial accounting and reporting, suspected fraud or any other impropriety of the Supplier</w:t>
            </w:r>
            <w:r w:rsidR="00A11C8B" w:rsidRPr="00367942">
              <w:t xml:space="preserve"> (the Framework Guarantor, or any Key Sub-Contractor)</w:t>
            </w:r>
            <w:r w:rsidRPr="00367942">
              <w:t xml:space="preserve">; </w:t>
            </w:r>
          </w:p>
          <w:p w:rsidR="007C1284" w:rsidRPr="00367942" w:rsidRDefault="007C1284" w:rsidP="0054666F">
            <w:pPr>
              <w:pStyle w:val="GPSDefinitionL2"/>
              <w:ind w:hanging="544"/>
            </w:pPr>
            <w:r w:rsidRPr="00367942">
              <w:t>the Supplier</w:t>
            </w:r>
            <w:r w:rsidR="00A11C8B" w:rsidRPr="00367942">
              <w:t xml:space="preserve"> (</w:t>
            </w:r>
            <w:r w:rsidRPr="00367942">
              <w:t>the Framework Guarantor</w:t>
            </w:r>
            <w:r w:rsidR="00A11C8B" w:rsidRPr="00367942">
              <w:t>,</w:t>
            </w:r>
            <w:r w:rsidRPr="00367942">
              <w:t xml:space="preserve"> or any Key Sub-Contractor</w:t>
            </w:r>
            <w:r w:rsidR="00A11C8B" w:rsidRPr="00367942">
              <w:t xml:space="preserve">) </w:t>
            </w:r>
            <w:r w:rsidRPr="00367942">
              <w:t xml:space="preserve">committing a material breach of covenant to its lenders; </w:t>
            </w:r>
          </w:p>
          <w:p w:rsidR="007C1284" w:rsidRPr="00367942" w:rsidRDefault="007C1284" w:rsidP="0054666F">
            <w:pPr>
              <w:pStyle w:val="GPSDefinitionL2"/>
              <w:ind w:hanging="544"/>
            </w:pPr>
            <w:r w:rsidRPr="00367942">
              <w:t>a Key Sub-Contractor (where applicable) notifying CCS that the Supplier has not satisfied any sums properly due under a specified invoice and not subject to a genuine dispute; or</w:t>
            </w:r>
          </w:p>
          <w:p w:rsidR="007C1284" w:rsidRPr="00367942" w:rsidRDefault="007C1284" w:rsidP="0054666F">
            <w:pPr>
              <w:pStyle w:val="GPSDefinitionL2"/>
              <w:ind w:hanging="544"/>
            </w:pPr>
            <w:r w:rsidRPr="00367942">
              <w:t>any of the following:</w:t>
            </w:r>
          </w:p>
          <w:p w:rsidR="007C1284" w:rsidRPr="00367942" w:rsidRDefault="007C1284" w:rsidP="0054666F">
            <w:pPr>
              <w:pStyle w:val="GPSDefinitionL3"/>
            </w:pPr>
            <w:r w:rsidRPr="00367942">
              <w:t>commencement of any litigation against the Supplier</w:t>
            </w:r>
            <w:r w:rsidR="00A11C8B" w:rsidRPr="00367942">
              <w:t xml:space="preserve"> (</w:t>
            </w:r>
            <w:r w:rsidRPr="00367942">
              <w:t>the Framework Guarantor</w:t>
            </w:r>
            <w:r w:rsidR="00A11C8B" w:rsidRPr="00367942">
              <w:t>, or any Key Sub-Contractor)</w:t>
            </w:r>
            <w:r w:rsidRPr="00367942">
              <w:t xml:space="preserve"> with respect to financial indebtedness or obligations under a contract; </w:t>
            </w:r>
          </w:p>
          <w:p w:rsidR="007C1284" w:rsidRPr="00367942" w:rsidRDefault="007C1284" w:rsidP="0054666F">
            <w:pPr>
              <w:pStyle w:val="GPSDefinitionL3"/>
            </w:pPr>
            <w:r w:rsidRPr="00367942">
              <w:t>non-payment by the Supplier</w:t>
            </w:r>
            <w:r w:rsidR="00A11C8B" w:rsidRPr="00367942">
              <w:t xml:space="preserve"> (the Framework Guarantor,</w:t>
            </w:r>
            <w:r w:rsidRPr="00367942">
              <w:t xml:space="preserve"> or any Key Sub-Contractor</w:t>
            </w:r>
            <w:r w:rsidR="00A11C8B" w:rsidRPr="00367942">
              <w:t>)</w:t>
            </w:r>
            <w:r w:rsidRPr="00367942">
              <w:t xml:space="preserve"> of any financial indebtedness;</w:t>
            </w:r>
          </w:p>
          <w:p w:rsidR="007C1284" w:rsidRPr="00367942" w:rsidRDefault="007C1284" w:rsidP="0054666F">
            <w:pPr>
              <w:pStyle w:val="GPSDefinitionL3"/>
            </w:pPr>
            <w:r w:rsidRPr="00367942">
              <w:t>any financial indebtedness of the Supplier</w:t>
            </w:r>
            <w:r w:rsidR="00A11C8B" w:rsidRPr="00367942">
              <w:t xml:space="preserve"> (</w:t>
            </w:r>
            <w:r w:rsidRPr="00367942">
              <w:t>the Framework Guarantor</w:t>
            </w:r>
            <w:r w:rsidR="00A11C8B" w:rsidRPr="00367942">
              <w:t xml:space="preserve">, </w:t>
            </w:r>
            <w:r w:rsidRPr="00367942">
              <w:t>or any Key Sub-</w:t>
            </w:r>
            <w:r w:rsidR="00A11C8B" w:rsidRPr="00367942">
              <w:lastRenderedPageBreak/>
              <w:t xml:space="preserve">Contractor) </w:t>
            </w:r>
            <w:r w:rsidRPr="00367942">
              <w:t>becoming due as a result of an event of default; or</w:t>
            </w:r>
          </w:p>
          <w:p w:rsidR="007C1284" w:rsidRPr="00367942" w:rsidRDefault="007C1284" w:rsidP="0054666F">
            <w:pPr>
              <w:pStyle w:val="GPSDefinitionL3"/>
            </w:pPr>
            <w:r w:rsidRPr="00367942">
              <w:t>the cancellation or suspension of any financial indebtedness in respect of the Supplier</w:t>
            </w:r>
            <w:r w:rsidR="00A11C8B" w:rsidRPr="00367942">
              <w:t xml:space="preserve"> (</w:t>
            </w:r>
            <w:r w:rsidRPr="00367942">
              <w:t>the Framework Guarantor</w:t>
            </w:r>
            <w:r w:rsidR="00A11C8B" w:rsidRPr="00367942">
              <w:t>,</w:t>
            </w:r>
            <w:r w:rsidR="00C6612E" w:rsidRPr="00367942">
              <w:t xml:space="preserve"> </w:t>
            </w:r>
            <w:r w:rsidR="00A11C8B" w:rsidRPr="00367942">
              <w:t>or any Key Sub-Contractor)</w:t>
            </w:r>
            <w:r w:rsidRPr="00367942">
              <w:t xml:space="preserve">, </w:t>
            </w:r>
          </w:p>
          <w:p w:rsidR="007C1284" w:rsidRPr="00367942" w:rsidRDefault="007C1284" w:rsidP="0054666F">
            <w:pPr>
              <w:pStyle w:val="GPsDefinition"/>
            </w:pPr>
            <w:r w:rsidRPr="00367942">
              <w:t>in each case which CCS reasonably believes (or would be likely reasonably to believe) could directly impact on the continued performance and delivery of the Deliverables in accordance with [any Call Off] Contract;</w:t>
            </w:r>
          </w:p>
        </w:tc>
      </w:tr>
      <w:tr w:rsidR="007C1284" w:rsidRPr="00367942" w:rsidTr="0054666F">
        <w:tc>
          <w:tcPr>
            <w:tcW w:w="1468" w:type="pct"/>
          </w:tcPr>
          <w:p w:rsidR="007C1284" w:rsidRPr="00367942" w:rsidRDefault="007C1284" w:rsidP="0054666F">
            <w:pPr>
              <w:pStyle w:val="GPSDefinitionTerm"/>
            </w:pPr>
            <w:r w:rsidRPr="00367942">
              <w:lastRenderedPageBreak/>
              <w:t>"Credit Rating Threshold"</w:t>
            </w:r>
          </w:p>
        </w:tc>
        <w:tc>
          <w:tcPr>
            <w:tcW w:w="3532" w:type="pct"/>
          </w:tcPr>
          <w:p w:rsidR="007C1284" w:rsidRPr="00367942" w:rsidRDefault="007C1284" w:rsidP="005253D7">
            <w:pPr>
              <w:pStyle w:val="GPsDefinition"/>
            </w:pPr>
            <w:r w:rsidRPr="00367942">
              <w:t xml:space="preserve">the minimum credit rating level for the Supplier </w:t>
            </w:r>
            <w:r w:rsidR="002719D7" w:rsidRPr="00367942">
              <w:t>(and the Framework Guarantor)</w:t>
            </w:r>
            <w:r w:rsidRPr="00367942">
              <w:t xml:space="preserve"> as set out in Annex 2 </w:t>
            </w:r>
            <w:r w:rsidR="002719D7" w:rsidRPr="00367942">
              <w:t>(</w:t>
            </w:r>
            <w:r w:rsidRPr="00367942">
              <w:t xml:space="preserve">and for each Key Sub-Contractor (if </w:t>
            </w:r>
            <w:r w:rsidR="002719D7" w:rsidRPr="00367942">
              <w:t>applicable))</w:t>
            </w:r>
            <w:r w:rsidRPr="00367942">
              <w:t>; and</w:t>
            </w:r>
          </w:p>
        </w:tc>
      </w:tr>
      <w:tr w:rsidR="007C1284" w:rsidRPr="00367942" w:rsidTr="0054666F">
        <w:tc>
          <w:tcPr>
            <w:tcW w:w="1468" w:type="pct"/>
          </w:tcPr>
          <w:p w:rsidR="007C1284" w:rsidRPr="00367942" w:rsidRDefault="007C1284" w:rsidP="0054666F">
            <w:pPr>
              <w:pStyle w:val="GPSDefinitionTerm"/>
            </w:pPr>
            <w:r w:rsidRPr="00367942">
              <w:t>"Financial Distress Service Continuity Plan"</w:t>
            </w:r>
          </w:p>
        </w:tc>
        <w:tc>
          <w:tcPr>
            <w:tcW w:w="3532" w:type="pct"/>
          </w:tcPr>
          <w:p w:rsidR="007C1284" w:rsidRPr="00367942" w:rsidRDefault="007C1284" w:rsidP="0054666F">
            <w:pPr>
              <w:pStyle w:val="GPsDefinition"/>
            </w:pPr>
            <w:r w:rsidRPr="00367942">
              <w:t>a plan setting out how the Supplier will ensure the continued performance and delivery of the Deliverables in accordance with [each Call Off] Contract in the event that a Financial Distress Event occurs;</w:t>
            </w:r>
          </w:p>
        </w:tc>
      </w:tr>
      <w:tr w:rsidR="007C1284" w:rsidRPr="00367942" w:rsidTr="0054666F">
        <w:tc>
          <w:tcPr>
            <w:tcW w:w="1468" w:type="pct"/>
          </w:tcPr>
          <w:p w:rsidR="007C1284" w:rsidRPr="00367942" w:rsidRDefault="007C1284" w:rsidP="00506C4A">
            <w:pPr>
              <w:pStyle w:val="GPSDefinitionTerm"/>
            </w:pPr>
          </w:p>
        </w:tc>
        <w:tc>
          <w:tcPr>
            <w:tcW w:w="3532" w:type="pct"/>
          </w:tcPr>
          <w:p w:rsidR="007C1284" w:rsidRPr="00367942" w:rsidRDefault="007C1284" w:rsidP="0054666F">
            <w:pPr>
              <w:pStyle w:val="GPsDefinition"/>
            </w:pPr>
            <w:proofErr w:type="gramStart"/>
            <w:r w:rsidRPr="00367942">
              <w:t>the</w:t>
            </w:r>
            <w:proofErr w:type="gramEnd"/>
            <w:r w:rsidRPr="00367942">
              <w:t xml:space="preserve"> rating agencies listed in Annex 1</w:t>
            </w:r>
            <w:r w:rsidRPr="00367942">
              <w:rPr>
                <w:bCs/>
              </w:rPr>
              <w:t>.</w:t>
            </w:r>
          </w:p>
        </w:tc>
      </w:tr>
    </w:tbl>
    <w:p w:rsidR="007C1284" w:rsidRPr="00367942" w:rsidRDefault="007C1284" w:rsidP="0093708C">
      <w:pPr>
        <w:pStyle w:val="GPSL1SCHEDULEHeading"/>
        <w:keepNext/>
        <w:numPr>
          <w:ilvl w:val="0"/>
          <w:numId w:val="0"/>
        </w:numPr>
        <w:ind w:left="360"/>
      </w:pPr>
    </w:p>
    <w:p w:rsidR="00CD6396" w:rsidRPr="00367942" w:rsidRDefault="00AB7AC5">
      <w:pPr>
        <w:pStyle w:val="GPSL1SCHEDULEHeading"/>
        <w:keepNext/>
      </w:pPr>
      <w:r w:rsidRPr="00367942">
        <w:t>CREDIT RATING AND DUTY TO NOTIFY</w:t>
      </w:r>
      <w:bookmarkEnd w:id="1"/>
    </w:p>
    <w:p w:rsidR="00CD6396" w:rsidRPr="00367942" w:rsidRDefault="00AB7AC5">
      <w:pPr>
        <w:pStyle w:val="GPSL2Numbered"/>
      </w:pPr>
      <w:r w:rsidRPr="00367942">
        <w:t xml:space="preserve">The Supplier warrants and represents to CCS that as at the Start Date </w:t>
      </w:r>
      <w:bookmarkStart w:id="2" w:name="_Ref64470397"/>
      <w:r w:rsidRPr="00367942">
        <w:t xml:space="preserve">the </w:t>
      </w:r>
      <w:proofErr w:type="gramStart"/>
      <w:r w:rsidRPr="00367942">
        <w:t>long term</w:t>
      </w:r>
      <w:proofErr w:type="gramEnd"/>
      <w:r w:rsidRPr="00367942">
        <w:t xml:space="preserve"> credit ratings issued for the Supplier </w:t>
      </w:r>
      <w:r w:rsidR="00456E1B" w:rsidRPr="00367942">
        <w:t>(and Framework Guarantor)</w:t>
      </w:r>
      <w:r w:rsidRPr="00367942">
        <w:t xml:space="preserve"> by each of the Rating Agencies are </w:t>
      </w:r>
      <w:r w:rsidRPr="00367942">
        <w:rPr>
          <w:bCs/>
          <w:iCs/>
        </w:rPr>
        <w:t>as set out in Annex 2</w:t>
      </w:r>
      <w:r w:rsidRPr="00367942">
        <w:t>.</w:t>
      </w:r>
      <w:bookmarkEnd w:id="2"/>
      <w:r w:rsidRPr="00367942">
        <w:t xml:space="preserve"> </w:t>
      </w:r>
    </w:p>
    <w:p w:rsidR="00CD6396" w:rsidRPr="00367942" w:rsidRDefault="00AB7AC5">
      <w:pPr>
        <w:pStyle w:val="GPSL2Numbered"/>
        <w:rPr>
          <w:rFonts w:eastAsia="Arial Unicode MS"/>
        </w:rPr>
      </w:pPr>
      <w:r w:rsidRPr="00367942">
        <w:rPr>
          <w:rFonts w:eastAsia="Arial Unicode MS"/>
        </w:rPr>
        <w:t xml:space="preserve">The Supplier shall promptly (and in any event within five (5) Working Days) notify CCS in writing if there is any downgrade in the credit rating issued by any Rating Agency for the Supplier </w:t>
      </w:r>
      <w:r w:rsidR="00456E1B" w:rsidRPr="00367942">
        <w:rPr>
          <w:rFonts w:eastAsia="Arial Unicode MS"/>
        </w:rPr>
        <w:t>(</w:t>
      </w:r>
      <w:r w:rsidRPr="00367942">
        <w:rPr>
          <w:rFonts w:eastAsia="Arial Unicode MS"/>
        </w:rPr>
        <w:t xml:space="preserve">or the </w:t>
      </w:r>
      <w:r w:rsidRPr="00367942">
        <w:t>Framework Guarantor</w:t>
      </w:r>
      <w:r w:rsidR="00456E1B" w:rsidRPr="00367942">
        <w:rPr>
          <w:rFonts w:eastAsia="Arial Unicode MS"/>
        </w:rPr>
        <w:t>)</w:t>
      </w:r>
      <w:r w:rsidRPr="00367942">
        <w:rPr>
          <w:rFonts w:eastAsia="Arial Unicode MS"/>
        </w:rPr>
        <w:t>.</w:t>
      </w:r>
    </w:p>
    <w:p w:rsidR="00CD6396" w:rsidRPr="00367942" w:rsidRDefault="00AB7AC5">
      <w:pPr>
        <w:pStyle w:val="GPSL2Numbered"/>
        <w:rPr>
          <w:rFonts w:eastAsia="Arial Unicode MS"/>
        </w:rPr>
      </w:pPr>
      <w:proofErr w:type="gramStart"/>
      <w:r w:rsidRPr="00367942">
        <w:rPr>
          <w:rFonts w:eastAsia="Arial Unicode MS"/>
        </w:rPr>
        <w:t xml:space="preserve">If there is any downgrade credit rating issued by any Rating Agency for either the Supplier </w:t>
      </w:r>
      <w:r w:rsidR="00456E1B" w:rsidRPr="00367942">
        <w:rPr>
          <w:rFonts w:eastAsia="Arial Unicode MS"/>
        </w:rPr>
        <w:t>(</w:t>
      </w:r>
      <w:r w:rsidRPr="00367942">
        <w:rPr>
          <w:rFonts w:eastAsia="Arial Unicode MS"/>
        </w:rPr>
        <w:t xml:space="preserve">or the </w:t>
      </w:r>
      <w:r w:rsidR="00C6612E" w:rsidRPr="00367942">
        <w:t>Framework Guarantor</w:t>
      </w:r>
      <w:r w:rsidR="00456E1B" w:rsidRPr="00367942">
        <w:rPr>
          <w:rFonts w:eastAsia="Arial Unicode MS"/>
        </w:rPr>
        <w:t>)</w:t>
      </w:r>
      <w:r w:rsidRPr="00367942">
        <w:rPr>
          <w:rFonts w:eastAsia="Arial Unicode MS"/>
        </w:rPr>
        <w:t xml:space="preserve"> the Supplier shall ensure that the Supplier’s auditors or </w:t>
      </w:r>
      <w:r w:rsidR="00456E1B" w:rsidRPr="00367942">
        <w:rPr>
          <w:rFonts w:eastAsia="Arial Unicode MS"/>
        </w:rPr>
        <w:t>(</w:t>
      </w:r>
      <w:r w:rsidRPr="00367942">
        <w:t>Framework Guarantor's auditors</w:t>
      </w:r>
      <w:r w:rsidR="00456E1B" w:rsidRPr="00367942">
        <w:t>)</w:t>
      </w:r>
      <w:r w:rsidRPr="00367942">
        <w:rPr>
          <w:rFonts w:eastAsia="Arial Unicode MS"/>
        </w:rPr>
        <w:t xml:space="preserve"> (as the case may be) thereafter provide CCS within 10 Working Days of the end of each Contract Year and within 10 Working Days of written request by CCS (such requests not to exceed 4 in any Contract Year) with written calculations of the quick ratio for the Supplier </w:t>
      </w:r>
      <w:r w:rsidR="00456E1B" w:rsidRPr="00367942">
        <w:rPr>
          <w:rFonts w:eastAsia="Arial Unicode MS"/>
        </w:rPr>
        <w:t>(</w:t>
      </w:r>
      <w:r w:rsidRPr="00367942">
        <w:rPr>
          <w:rFonts w:eastAsia="Arial Unicode MS"/>
        </w:rPr>
        <w:t xml:space="preserve">or the </w:t>
      </w:r>
      <w:r w:rsidRPr="00367942">
        <w:t>Framework Guarantor</w:t>
      </w:r>
      <w:r w:rsidR="00456E1B" w:rsidRPr="00367942">
        <w:t>)</w:t>
      </w:r>
      <w:r w:rsidR="00456E1B" w:rsidRPr="00367942">
        <w:rPr>
          <w:rFonts w:eastAsia="Arial Unicode MS"/>
        </w:rPr>
        <w:t xml:space="preserve"> (as the case may be)</w:t>
      </w:r>
      <w:r w:rsidRPr="00367942">
        <w:rPr>
          <w:rFonts w:eastAsia="Arial Unicode MS"/>
        </w:rPr>
        <w:t xml:space="preserve"> as at the end of each Contract Year or such other date as may be requested by CCS.</w:t>
      </w:r>
      <w:proofErr w:type="gramEnd"/>
      <w:r w:rsidRPr="00367942">
        <w:rPr>
          <w:rFonts w:eastAsia="Arial Unicode MS"/>
        </w:rPr>
        <w:t xml:space="preserve">  For these purposes the "quick ratio" on any date means:</w:t>
      </w:r>
    </w:p>
    <w:p w:rsidR="00CD6396" w:rsidRPr="00367942" w:rsidRDefault="00AB7AC5">
      <w:pPr>
        <w:ind w:firstLine="1134"/>
        <w:rPr>
          <w:rFonts w:eastAsia="Arial Unicode MS"/>
        </w:rPr>
      </w:pPr>
      <w:r w:rsidRPr="00367942">
        <w:rPr>
          <w:rFonts w:eastAsia="Arial Unicode MS"/>
          <w:noProof/>
          <w:lang w:eastAsia="en-GB"/>
        </w:rPr>
        <w:drawing>
          <wp:inline distT="0" distB="0" distL="0" distR="0">
            <wp:extent cx="609600" cy="16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9600" cy="163195"/>
                    </a:xfrm>
                    <a:prstGeom prst="rect">
                      <a:avLst/>
                    </a:prstGeom>
                    <a:noFill/>
                    <a:ln>
                      <a:noFill/>
                    </a:ln>
                  </pic:spPr>
                </pic:pic>
              </a:graphicData>
            </a:graphic>
          </wp:inline>
        </w:drawing>
      </w:r>
      <w:r w:rsidRPr="00367942">
        <w:rPr>
          <w:rFonts w:eastAsia="Arial Unicode MS"/>
          <w:noProof/>
          <w:lang w:eastAsia="en-GB"/>
        </w:rPr>
        <w:drawing>
          <wp:inline distT="0" distB="0" distL="0" distR="0">
            <wp:extent cx="609600" cy="315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9600" cy="315595"/>
                    </a:xfrm>
                    <a:prstGeom prst="rect">
                      <a:avLst/>
                    </a:prstGeom>
                    <a:noFill/>
                    <a:ln>
                      <a:noFill/>
                    </a:ln>
                  </pic:spPr>
                </pic:pic>
              </a:graphicData>
            </a:graphic>
          </wp:inline>
        </w:drawing>
      </w:r>
    </w:p>
    <w:p w:rsidR="00CD6396" w:rsidRPr="00367942" w:rsidRDefault="00AB7AC5">
      <w:pPr>
        <w:pStyle w:val="GPSL2Indent"/>
        <w:ind w:left="720"/>
        <w:rPr>
          <w:rFonts w:eastAsia="Arial Unicode MS"/>
          <w:szCs w:val="22"/>
        </w:rPr>
      </w:pPr>
      <w:r w:rsidRPr="00367942">
        <w:rPr>
          <w:rFonts w:eastAsia="Arial Unicode MS"/>
          <w:szCs w:val="22"/>
        </w:rPr>
        <w:t>where:</w:t>
      </w:r>
    </w:p>
    <w:tbl>
      <w:tblPr>
        <w:tblW w:w="0" w:type="auto"/>
        <w:tblInd w:w="709" w:type="dxa"/>
        <w:tblLook w:val="04A0" w:firstRow="1" w:lastRow="0" w:firstColumn="1" w:lastColumn="0" w:noHBand="0" w:noVBand="1"/>
      </w:tblPr>
      <w:tblGrid>
        <w:gridCol w:w="1486"/>
        <w:gridCol w:w="6831"/>
      </w:tblGrid>
      <w:tr w:rsidR="00CD6396" w:rsidRPr="00367942">
        <w:tc>
          <w:tcPr>
            <w:tcW w:w="959" w:type="dxa"/>
          </w:tcPr>
          <w:p w:rsidR="00CD6396" w:rsidRPr="00367942" w:rsidRDefault="00AB7AC5">
            <w:pPr>
              <w:pStyle w:val="GPSL2Indent"/>
              <w:rPr>
                <w:rFonts w:eastAsia="Arial Unicode MS"/>
                <w:szCs w:val="22"/>
              </w:rPr>
            </w:pPr>
            <w:r w:rsidRPr="00367942">
              <w:rPr>
                <w:szCs w:val="22"/>
              </w:rPr>
              <w:t>A</w:t>
            </w:r>
          </w:p>
        </w:tc>
        <w:tc>
          <w:tcPr>
            <w:tcW w:w="7577" w:type="dxa"/>
          </w:tcPr>
          <w:p w:rsidR="00CD6396" w:rsidRPr="00367942" w:rsidRDefault="00AB7AC5" w:rsidP="00C6612E">
            <w:pPr>
              <w:pStyle w:val="GPSL2Indent"/>
              <w:rPr>
                <w:rFonts w:eastAsia="Arial Unicode MS"/>
                <w:b/>
                <w:szCs w:val="22"/>
              </w:rPr>
            </w:pPr>
            <w:r w:rsidRPr="00367942">
              <w:rPr>
                <w:szCs w:val="22"/>
              </w:rPr>
              <w:t xml:space="preserve">is the value at the relevant date of all cash in hand and at the bank of the Supplier </w:t>
            </w:r>
            <w:r w:rsidR="00456E1B" w:rsidRPr="00367942">
              <w:rPr>
                <w:szCs w:val="22"/>
              </w:rPr>
              <w:t>(</w:t>
            </w:r>
            <w:r w:rsidRPr="00367942">
              <w:rPr>
                <w:szCs w:val="22"/>
              </w:rPr>
              <w:t>or the Framework</w:t>
            </w:r>
            <w:r w:rsidR="00456E1B" w:rsidRPr="00367942">
              <w:rPr>
                <w:szCs w:val="22"/>
              </w:rPr>
              <w:t xml:space="preserve"> Guarantor (as the case may be))</w:t>
            </w:r>
            <w:r w:rsidRPr="00367942">
              <w:rPr>
                <w:szCs w:val="22"/>
              </w:rPr>
              <w:t>;</w:t>
            </w:r>
          </w:p>
        </w:tc>
      </w:tr>
      <w:tr w:rsidR="00CD6396" w:rsidRPr="00367942">
        <w:tc>
          <w:tcPr>
            <w:tcW w:w="959" w:type="dxa"/>
          </w:tcPr>
          <w:p w:rsidR="00CD6396" w:rsidRPr="00367942" w:rsidRDefault="00AB7AC5">
            <w:pPr>
              <w:pStyle w:val="GPSL2Indent"/>
              <w:rPr>
                <w:rFonts w:eastAsia="Arial Unicode MS"/>
                <w:szCs w:val="22"/>
              </w:rPr>
            </w:pPr>
            <w:r w:rsidRPr="00367942">
              <w:rPr>
                <w:rFonts w:eastAsia="Arial Unicode MS"/>
                <w:szCs w:val="22"/>
              </w:rPr>
              <w:t>B</w:t>
            </w:r>
          </w:p>
        </w:tc>
        <w:tc>
          <w:tcPr>
            <w:tcW w:w="7577" w:type="dxa"/>
          </w:tcPr>
          <w:p w:rsidR="00CD6396" w:rsidRPr="00367942" w:rsidRDefault="00AB7AC5" w:rsidP="00456E1B">
            <w:pPr>
              <w:pStyle w:val="GPSL2Indent"/>
              <w:rPr>
                <w:szCs w:val="22"/>
              </w:rPr>
            </w:pPr>
            <w:r w:rsidRPr="00367942">
              <w:rPr>
                <w:rFonts w:eastAsia="Arial Unicode MS"/>
                <w:szCs w:val="22"/>
              </w:rPr>
              <w:t xml:space="preserve">is the value of </w:t>
            </w:r>
            <w:r w:rsidRPr="00367942">
              <w:rPr>
                <w:szCs w:val="22"/>
              </w:rPr>
              <w:t xml:space="preserve">all marketable securities held by the Supplier </w:t>
            </w:r>
            <w:r w:rsidR="00456E1B" w:rsidRPr="00367942">
              <w:rPr>
                <w:szCs w:val="22"/>
              </w:rPr>
              <w:t>(</w:t>
            </w:r>
            <w:r w:rsidRPr="00367942">
              <w:rPr>
                <w:szCs w:val="22"/>
              </w:rPr>
              <w:t xml:space="preserve">or the Framework Guarantor (as the case may </w:t>
            </w:r>
            <w:r w:rsidR="00456E1B" w:rsidRPr="00367942">
              <w:rPr>
                <w:szCs w:val="22"/>
              </w:rPr>
              <w:t xml:space="preserve">be)) </w:t>
            </w:r>
            <w:r w:rsidRPr="00367942">
              <w:rPr>
                <w:szCs w:val="22"/>
              </w:rPr>
              <w:lastRenderedPageBreak/>
              <w:t xml:space="preserve">determined using closing prices on the Working Day preceding the relevant date; </w:t>
            </w:r>
          </w:p>
        </w:tc>
      </w:tr>
      <w:tr w:rsidR="00CD6396" w:rsidRPr="00367942">
        <w:tc>
          <w:tcPr>
            <w:tcW w:w="959" w:type="dxa"/>
          </w:tcPr>
          <w:p w:rsidR="00CD6396" w:rsidRPr="00367942" w:rsidRDefault="00AB7AC5">
            <w:pPr>
              <w:pStyle w:val="GPSL2Indent"/>
              <w:rPr>
                <w:rFonts w:eastAsia="Arial Unicode MS"/>
                <w:szCs w:val="22"/>
              </w:rPr>
            </w:pPr>
            <w:r w:rsidRPr="00367942">
              <w:rPr>
                <w:rFonts w:eastAsia="Arial Unicode MS"/>
                <w:szCs w:val="22"/>
              </w:rPr>
              <w:lastRenderedPageBreak/>
              <w:t>C</w:t>
            </w:r>
          </w:p>
        </w:tc>
        <w:tc>
          <w:tcPr>
            <w:tcW w:w="7577" w:type="dxa"/>
          </w:tcPr>
          <w:p w:rsidR="00CD6396" w:rsidRPr="00367942" w:rsidRDefault="00AB7AC5" w:rsidP="00C6612E">
            <w:pPr>
              <w:pStyle w:val="GPSL2Indent"/>
              <w:rPr>
                <w:rFonts w:eastAsia="Arial Unicode MS"/>
                <w:szCs w:val="22"/>
              </w:rPr>
            </w:pPr>
            <w:r w:rsidRPr="00367942">
              <w:rPr>
                <w:rFonts w:eastAsia="Arial Unicode MS"/>
                <w:szCs w:val="22"/>
              </w:rPr>
              <w:t xml:space="preserve">is the value at the relevant date of all account receivables of the Supplier </w:t>
            </w:r>
            <w:r w:rsidR="002719D7" w:rsidRPr="00367942">
              <w:rPr>
                <w:rFonts w:eastAsia="Arial Unicode MS"/>
                <w:szCs w:val="22"/>
              </w:rPr>
              <w:t xml:space="preserve">(or </w:t>
            </w:r>
            <w:r w:rsidRPr="00367942">
              <w:rPr>
                <w:szCs w:val="22"/>
              </w:rPr>
              <w:t>Framework Guarantor</w:t>
            </w:r>
            <w:r w:rsidR="00C6612E" w:rsidRPr="00367942">
              <w:rPr>
                <w:szCs w:val="22"/>
              </w:rPr>
              <w:t xml:space="preserve"> </w:t>
            </w:r>
            <w:r w:rsidR="002719D7" w:rsidRPr="00367942">
              <w:rPr>
                <w:rFonts w:eastAsia="Arial Unicode MS"/>
                <w:szCs w:val="22"/>
              </w:rPr>
              <w:t xml:space="preserve"> (as the case may be)</w:t>
            </w:r>
            <w:r w:rsidRPr="00367942">
              <w:rPr>
                <w:rFonts w:eastAsia="Arial Unicode MS"/>
                <w:szCs w:val="22"/>
              </w:rPr>
              <w:t>; and</w:t>
            </w:r>
          </w:p>
        </w:tc>
      </w:tr>
      <w:tr w:rsidR="00CD6396" w:rsidRPr="00367942">
        <w:tc>
          <w:tcPr>
            <w:tcW w:w="959" w:type="dxa"/>
          </w:tcPr>
          <w:p w:rsidR="00CD6396" w:rsidRPr="00367942" w:rsidRDefault="00AB7AC5">
            <w:pPr>
              <w:pStyle w:val="GPSL2Indent"/>
              <w:rPr>
                <w:rFonts w:eastAsia="Arial Unicode MS"/>
                <w:szCs w:val="22"/>
              </w:rPr>
            </w:pPr>
            <w:r w:rsidRPr="00367942">
              <w:rPr>
                <w:rFonts w:eastAsia="Arial Unicode MS"/>
                <w:szCs w:val="22"/>
              </w:rPr>
              <w:t>D</w:t>
            </w:r>
          </w:p>
        </w:tc>
        <w:tc>
          <w:tcPr>
            <w:tcW w:w="7577" w:type="dxa"/>
          </w:tcPr>
          <w:p w:rsidR="00CD6396" w:rsidRPr="00367942" w:rsidRDefault="00AB7AC5" w:rsidP="00C6612E">
            <w:pPr>
              <w:pStyle w:val="GPSL2Indent"/>
              <w:rPr>
                <w:rFonts w:eastAsia="Arial Unicode MS"/>
                <w:szCs w:val="22"/>
              </w:rPr>
            </w:pPr>
            <w:proofErr w:type="gramStart"/>
            <w:r w:rsidRPr="00367942">
              <w:rPr>
                <w:rFonts w:eastAsia="Arial Unicode MS"/>
                <w:szCs w:val="22"/>
              </w:rPr>
              <w:t>is</w:t>
            </w:r>
            <w:proofErr w:type="gramEnd"/>
            <w:r w:rsidRPr="00367942">
              <w:rPr>
                <w:rFonts w:eastAsia="Arial Unicode MS"/>
                <w:szCs w:val="22"/>
              </w:rPr>
              <w:t xml:space="preserve"> the value at the relevant date of the current liabilities of the Supplier </w:t>
            </w:r>
            <w:r w:rsidR="002719D7" w:rsidRPr="00367942">
              <w:rPr>
                <w:rFonts w:eastAsia="Arial Unicode MS"/>
                <w:szCs w:val="22"/>
              </w:rPr>
              <w:t>(</w:t>
            </w:r>
            <w:r w:rsidRPr="00367942">
              <w:rPr>
                <w:rFonts w:eastAsia="Arial Unicode MS"/>
                <w:szCs w:val="22"/>
              </w:rPr>
              <w:t xml:space="preserve">or the </w:t>
            </w:r>
            <w:r w:rsidRPr="00367942">
              <w:rPr>
                <w:szCs w:val="22"/>
              </w:rPr>
              <w:t>Framework Guarantor</w:t>
            </w:r>
            <w:r w:rsidR="002719D7" w:rsidRPr="00367942">
              <w:rPr>
                <w:rFonts w:eastAsia="Arial Unicode MS"/>
                <w:szCs w:val="22"/>
              </w:rPr>
              <w:t xml:space="preserve"> (as the case may be))</w:t>
            </w:r>
            <w:r w:rsidRPr="00367942">
              <w:rPr>
                <w:rFonts w:eastAsia="Arial Unicode MS"/>
                <w:szCs w:val="22"/>
              </w:rPr>
              <w:t>.</w:t>
            </w:r>
          </w:p>
        </w:tc>
      </w:tr>
    </w:tbl>
    <w:p w:rsidR="00CD6396" w:rsidRPr="00367942" w:rsidRDefault="00AB7AC5">
      <w:pPr>
        <w:pStyle w:val="GPSL2Numbered"/>
        <w:keepNext/>
        <w:rPr>
          <w:rFonts w:eastAsia="Arial Unicode MS"/>
        </w:rPr>
      </w:pPr>
      <w:bookmarkStart w:id="3" w:name="_Ref366055935"/>
      <w:bookmarkStart w:id="4" w:name="_Ref228788222"/>
      <w:r w:rsidRPr="00367942">
        <w:rPr>
          <w:rFonts w:eastAsia="Arial Unicode MS"/>
        </w:rPr>
        <w:t>The Supplier shall:</w:t>
      </w:r>
      <w:bookmarkEnd w:id="3"/>
      <w:r w:rsidRPr="00367942">
        <w:rPr>
          <w:rFonts w:eastAsia="Arial Unicode MS"/>
        </w:rPr>
        <w:t xml:space="preserve"> </w:t>
      </w:r>
    </w:p>
    <w:p w:rsidR="00CD6396" w:rsidRPr="00367942" w:rsidRDefault="00AB7AC5">
      <w:pPr>
        <w:pStyle w:val="GPSL3numberedclause"/>
        <w:rPr>
          <w:rFonts w:eastAsia="Arial Unicode MS"/>
        </w:rPr>
      </w:pPr>
      <w:r w:rsidRPr="00367942">
        <w:t>regularly monitor the credit ratings of the Supplier</w:t>
      </w:r>
      <w:r w:rsidR="002719D7" w:rsidRPr="00367942">
        <w:t xml:space="preserve"> (</w:t>
      </w:r>
      <w:r w:rsidRPr="00367942">
        <w:t>Framework Guarantor</w:t>
      </w:r>
      <w:r w:rsidR="002719D7" w:rsidRPr="00367942">
        <w:t>,</w:t>
      </w:r>
      <w:r w:rsidR="00223AEB" w:rsidRPr="00367942">
        <w:t xml:space="preserve"> </w:t>
      </w:r>
      <w:r w:rsidR="002719D7" w:rsidRPr="00367942">
        <w:t>and each Key Subcontractor)</w:t>
      </w:r>
      <w:r w:rsidRPr="00367942">
        <w:t xml:space="preserve"> with the Rating Agencies; and </w:t>
      </w:r>
    </w:p>
    <w:p w:rsidR="00CD6396" w:rsidRPr="00367942" w:rsidRDefault="00AB7AC5">
      <w:pPr>
        <w:pStyle w:val="GPSL3numberedclause"/>
        <w:rPr>
          <w:rFonts w:eastAsia="Arial Unicode MS"/>
        </w:rPr>
      </w:pPr>
      <w:proofErr w:type="gramStart"/>
      <w:r w:rsidRPr="00367942">
        <w:t xml:space="preserve">promptly notify (or shall procure that its auditors promptly notify) CCS in writing following the occurrence of a Financial Distress Event </w:t>
      </w:r>
      <w:r w:rsidR="002719D7" w:rsidRPr="00367942">
        <w:t>(</w:t>
      </w:r>
      <w:r w:rsidRPr="00367942">
        <w:t>or Key Subcont</w:t>
      </w:r>
      <w:r w:rsidR="002719D7" w:rsidRPr="00367942">
        <w:t>ractor Financial Distress Event)</w:t>
      </w:r>
      <w:r w:rsidRPr="00367942">
        <w:t xml:space="preserve"> or any fact, circumstance or matter which could cause a Financial Distress Event </w:t>
      </w:r>
      <w:r w:rsidR="00456E1B" w:rsidRPr="00367942">
        <w:t>(</w:t>
      </w:r>
      <w:r w:rsidRPr="00367942">
        <w:t>or a Key Subcont</w:t>
      </w:r>
      <w:r w:rsidR="00456E1B" w:rsidRPr="00367942">
        <w:t>ractor Financial Distress Event)</w:t>
      </w:r>
      <w:r w:rsidRPr="00367942">
        <w:t xml:space="preserve"> (and in any event, ensure that such notification is made within 10 Working Days of the date on which the Supplier first becomes aware of the Financial Distress Event</w:t>
      </w:r>
      <w:r w:rsidR="00456E1B" w:rsidRPr="00367942">
        <w:t xml:space="preserve"> (</w:t>
      </w:r>
      <w:r w:rsidRPr="00367942">
        <w:t>, the Key Subcontractor Fina</w:t>
      </w:r>
      <w:r w:rsidR="00456E1B" w:rsidRPr="00367942">
        <w:t>ncial Distress Event)</w:t>
      </w:r>
      <w:r w:rsidRPr="00367942">
        <w:t xml:space="preserve"> or the fact, circumstance or matter which could cause a Financial Distress Event </w:t>
      </w:r>
      <w:r w:rsidR="00456E1B" w:rsidRPr="00367942">
        <w:t>(</w:t>
      </w:r>
      <w:r w:rsidRPr="00367942">
        <w:t>or a Key Subcontractor Financial Distress Event</w:t>
      </w:r>
      <w:r w:rsidR="00456E1B" w:rsidRPr="00367942">
        <w:t>)</w:t>
      </w:r>
      <w:r w:rsidRPr="00367942">
        <w:t>).</w:t>
      </w:r>
      <w:bookmarkEnd w:id="4"/>
      <w:proofErr w:type="gramEnd"/>
    </w:p>
    <w:p w:rsidR="00CD6396" w:rsidRPr="00367942" w:rsidRDefault="00AB7AC5">
      <w:pPr>
        <w:pStyle w:val="GPSL2Numbered"/>
        <w:rPr>
          <w:rFonts w:eastAsia="Arial Unicode MS"/>
        </w:rPr>
      </w:pPr>
      <w:proofErr w:type="gramStart"/>
      <w:r w:rsidRPr="00367942">
        <w:t xml:space="preserve">For the purposes of determining whether a Financial Distress Event </w:t>
      </w:r>
      <w:r w:rsidR="008A0DC9" w:rsidRPr="00367942">
        <w:t xml:space="preserve">has occurred, </w:t>
      </w:r>
      <w:r w:rsidRPr="00367942">
        <w:t xml:space="preserve">the credit rating of the Supplier, the </w:t>
      </w:r>
      <w:r w:rsidR="00456E1B" w:rsidRPr="00367942">
        <w:t>(</w:t>
      </w:r>
      <w:r w:rsidRPr="00367942">
        <w:t>Framework Guarantor</w:t>
      </w:r>
      <w:r w:rsidR="00223AEB" w:rsidRPr="00367942">
        <w:t xml:space="preserve"> </w:t>
      </w:r>
      <w:r w:rsidR="00456E1B" w:rsidRPr="00367942">
        <w:t>or relevant Key Subcontractor)</w:t>
      </w:r>
      <w:r w:rsidRPr="00367942">
        <w:t xml:space="preserve"> (as the case may be) shall be deemed to have dropped below the applicable Credit Rating Threshold if any of the Rating Agencies have rated the Supplier</w:t>
      </w:r>
      <w:r w:rsidR="00456E1B" w:rsidRPr="00367942">
        <w:t xml:space="preserve"> (</w:t>
      </w:r>
      <w:r w:rsidRPr="00367942">
        <w:t xml:space="preserve"> the Framework Guarantor/ </w:t>
      </w:r>
      <w:r w:rsidR="00223AEB" w:rsidRPr="00367942">
        <w:t>o</w:t>
      </w:r>
      <w:r w:rsidRPr="00367942">
        <w:t>r relevant Key Sub</w:t>
      </w:r>
      <w:r w:rsidR="00456E1B" w:rsidRPr="00367942">
        <w:t>contractor (as the case may be))</w:t>
      </w:r>
      <w:r w:rsidRPr="00367942">
        <w:t xml:space="preserve"> at or below the applicable Credit Rating Threshold.</w:t>
      </w:r>
      <w:proofErr w:type="gramEnd"/>
    </w:p>
    <w:p w:rsidR="00CD6396" w:rsidRPr="00367942" w:rsidRDefault="00AB7AC5">
      <w:pPr>
        <w:pStyle w:val="GPSL1SCHEDULEHeading"/>
        <w:keepNext/>
      </w:pPr>
      <w:bookmarkStart w:id="5" w:name="_Ref184577585"/>
      <w:r w:rsidRPr="00367942">
        <w:t>CONSEQUENCES OF A FINANCIAL DISTRESS EVENT</w:t>
      </w:r>
      <w:bookmarkEnd w:id="5"/>
    </w:p>
    <w:p w:rsidR="00CD6396" w:rsidRPr="00367942" w:rsidRDefault="00AB7AC5">
      <w:pPr>
        <w:pStyle w:val="GPSL2Numbered"/>
      </w:pPr>
      <w:bookmarkStart w:id="6" w:name="_Ref184577481"/>
      <w:proofErr w:type="gramStart"/>
      <w:r w:rsidRPr="00367942">
        <w:t>In the event of a Financial Distress Event</w:t>
      </w:r>
      <w:bookmarkEnd w:id="6"/>
      <w:r w:rsidRPr="00367942">
        <w:t xml:space="preserve"> then, immediately upon notification of the Financial Distress Event (or if CCS becomes aware of the Financial Distress Event without notification and brings the event to the attention of the Supplier), the Supplier shall have the obligations and CCS shall have the rights and remedies as set out in Paragraphs </w:t>
      </w:r>
      <w:r w:rsidRPr="00367942">
        <w:fldChar w:fldCharType="begin"/>
      </w:r>
      <w:r w:rsidRPr="00367942">
        <w:instrText xml:space="preserve"> REF _Ref184577622 \r \h  \* MERGEFORMAT </w:instrText>
      </w:r>
      <w:r w:rsidRPr="00367942">
        <w:fldChar w:fldCharType="separate"/>
      </w:r>
      <w:r w:rsidRPr="00367942">
        <w:t>4.3</w:t>
      </w:r>
      <w:r w:rsidRPr="00367942">
        <w:fldChar w:fldCharType="end"/>
      </w:r>
      <w:r w:rsidRPr="00367942">
        <w:t xml:space="preserve"> to </w:t>
      </w:r>
      <w:r w:rsidRPr="00367942">
        <w:fldChar w:fldCharType="begin"/>
      </w:r>
      <w:r w:rsidRPr="00367942">
        <w:instrText xml:space="preserve"> REF _Ref228793691 \r \h  \* MERGEFORMAT </w:instrText>
      </w:r>
      <w:r w:rsidRPr="00367942">
        <w:fldChar w:fldCharType="separate"/>
      </w:r>
      <w:r w:rsidRPr="00367942">
        <w:t>4.6</w:t>
      </w:r>
      <w:r w:rsidRPr="00367942">
        <w:fldChar w:fldCharType="end"/>
      </w:r>
      <w:r w:rsidRPr="00367942">
        <w:t>.</w:t>
      </w:r>
      <w:proofErr w:type="gramEnd"/>
    </w:p>
    <w:p w:rsidR="00CD6396" w:rsidRPr="00367942" w:rsidRDefault="00AB7AC5">
      <w:pPr>
        <w:pStyle w:val="GPSL2Numbered"/>
      </w:pPr>
      <w:bookmarkStart w:id="7" w:name="_Ref366053840"/>
      <w:r w:rsidRPr="00367942">
        <w:t xml:space="preserve">In the event that a Financial Distress Event arises due to </w:t>
      </w:r>
      <w:r w:rsidRPr="00367942">
        <w:rPr>
          <w:lang w:eastAsia="en-US"/>
        </w:rPr>
        <w:t>a Key Subcontractor notifying CCS that the Supplier has not satisfied any</w:t>
      </w:r>
      <w:r w:rsidRPr="00367942">
        <w:t xml:space="preserve"> sums properly due under a specified invoice and not subject to a genuine dispute then, CCS shall not exercise any of its rights or remedies under Paragraph </w:t>
      </w:r>
      <w:r w:rsidRPr="00367942">
        <w:fldChar w:fldCharType="begin"/>
      </w:r>
      <w:r w:rsidRPr="00367942">
        <w:instrText xml:space="preserve"> REF _Ref184577622 \r \h  \* MERGEFORMAT </w:instrText>
      </w:r>
      <w:r w:rsidRPr="00367942">
        <w:fldChar w:fldCharType="separate"/>
      </w:r>
      <w:r w:rsidRPr="00367942">
        <w:t>4.3</w:t>
      </w:r>
      <w:r w:rsidRPr="00367942">
        <w:fldChar w:fldCharType="end"/>
      </w:r>
      <w:r w:rsidRPr="00367942">
        <w:t xml:space="preserve"> without first giving the Supplier ten (10) Working Days to:</w:t>
      </w:r>
      <w:bookmarkEnd w:id="7"/>
    </w:p>
    <w:p w:rsidR="00CD6396" w:rsidRPr="00367942" w:rsidRDefault="00AB7AC5">
      <w:pPr>
        <w:pStyle w:val="GPSL3numberedclause"/>
      </w:pPr>
      <w:r w:rsidRPr="00367942">
        <w:t xml:space="preserve">rectify such late or non-payment; or </w:t>
      </w:r>
    </w:p>
    <w:p w:rsidR="00CD6396" w:rsidRPr="00367942" w:rsidRDefault="00AB7AC5">
      <w:pPr>
        <w:pStyle w:val="GPSL3numberedclause"/>
      </w:pPr>
      <w:r w:rsidRPr="00367942">
        <w:t>demonstrate to CCS's reasonable satisfaction that there is a valid reason for late or non-payment.</w:t>
      </w:r>
    </w:p>
    <w:p w:rsidR="00CD6396" w:rsidRPr="00367942" w:rsidRDefault="00AB7AC5">
      <w:pPr>
        <w:pStyle w:val="GPSL2Numbered"/>
        <w:keepNext/>
      </w:pPr>
      <w:bookmarkStart w:id="8" w:name="_Ref184577622"/>
      <w:bookmarkStart w:id="9" w:name="_Ref228774405"/>
      <w:r w:rsidRPr="00367942">
        <w:t>The Supplier shall (and shall procur</w:t>
      </w:r>
      <w:r w:rsidR="00223AEB" w:rsidRPr="00367942">
        <w:t>e that the Framework Guarantor/</w:t>
      </w:r>
      <w:del w:id="10" w:author="Author" w:date="2019-10-07T12:10:00Z">
        <w:r w:rsidRPr="00367942" w:rsidDel="005253D7">
          <w:delText xml:space="preserve"> </w:delText>
        </w:r>
      </w:del>
      <w:r w:rsidRPr="00367942">
        <w:t>and/or any relevant Key Subcontract</w:t>
      </w:r>
      <w:r w:rsidR="00367942" w:rsidRPr="00367942">
        <w:t>or shall)</w:t>
      </w:r>
      <w:r w:rsidRPr="00367942">
        <w:t>:</w:t>
      </w:r>
      <w:bookmarkEnd w:id="8"/>
      <w:bookmarkEnd w:id="9"/>
    </w:p>
    <w:p w:rsidR="00CD6396" w:rsidRPr="00367942" w:rsidRDefault="00AB7AC5">
      <w:pPr>
        <w:pStyle w:val="GPSL3numberedclause"/>
      </w:pPr>
      <w:bookmarkStart w:id="11" w:name="_Ref230266896"/>
      <w:r w:rsidRPr="00367942">
        <w:t xml:space="preserve">at the request of CCS meet CCS as soon as reasonably practicable (and in any event within three (3) Working Days of the initial notification (or awareness) of the Financial Distress Event) to review the effect of the Financial Distress Event on the </w:t>
      </w:r>
      <w:r w:rsidRPr="00367942">
        <w:lastRenderedPageBreak/>
        <w:t xml:space="preserve">continued performance and delivery of the Deliverables in accordance each </w:t>
      </w:r>
      <w:r w:rsidR="00367942" w:rsidRPr="00367942">
        <w:t>Call-Off</w:t>
      </w:r>
      <w:r w:rsidRPr="00367942">
        <w:t xml:space="preserve"> Contract; and</w:t>
      </w:r>
      <w:bookmarkEnd w:id="11"/>
    </w:p>
    <w:p w:rsidR="00CD6396" w:rsidRPr="00367942" w:rsidRDefault="00AB7AC5">
      <w:pPr>
        <w:pStyle w:val="GPSL3numberedclause"/>
      </w:pPr>
      <w:bookmarkStart w:id="12" w:name="_Toc139079947"/>
      <w:bookmarkStart w:id="13" w:name="_Ref184578818"/>
      <w:bookmarkStart w:id="14" w:name="_Ref230414686"/>
      <w:r w:rsidRPr="00367942">
        <w:t>where CCS reasonably believes (taking into account the discussions and any representations made under Paragraph </w:t>
      </w:r>
      <w:r w:rsidRPr="00367942">
        <w:fldChar w:fldCharType="begin"/>
      </w:r>
      <w:r w:rsidRPr="00367942">
        <w:instrText xml:space="preserve"> REF _Ref230266896 \r \h  \* MERGEFORMAT </w:instrText>
      </w:r>
      <w:r w:rsidRPr="00367942">
        <w:fldChar w:fldCharType="separate"/>
      </w:r>
      <w:r w:rsidRPr="00367942">
        <w:t>4.3.1</w:t>
      </w:r>
      <w:r w:rsidRPr="00367942">
        <w:fldChar w:fldCharType="end"/>
      </w:r>
      <w:r w:rsidRPr="00367942">
        <w:t xml:space="preserve">) that the Financial Distress Event could impact on the continued performance and delivery of the Deliverables in accordance with </w:t>
      </w:r>
      <w:r w:rsidR="00367942" w:rsidRPr="00367942">
        <w:t>each Call-Off</w:t>
      </w:r>
      <w:r w:rsidRPr="00367942">
        <w:t xml:space="preserve"> Contract: </w:t>
      </w:r>
    </w:p>
    <w:p w:rsidR="00CD6396" w:rsidRPr="00367942" w:rsidRDefault="00AB7AC5">
      <w:pPr>
        <w:pStyle w:val="GPSL4numberedclause"/>
      </w:pPr>
      <w:r w:rsidRPr="00367942">
        <w:t>submit to CCS for its Approval, a draft Financial Distress Service Continuity Plan as soon as reasonably practicable (and in any event, within ten (10) Working Days of the initial notification (or awareness) of the Financial Distress Event); and</w:t>
      </w:r>
    </w:p>
    <w:p w:rsidR="00CD6396" w:rsidRPr="00367942" w:rsidRDefault="00AB7AC5">
      <w:pPr>
        <w:pStyle w:val="GPSL4numberedclause"/>
      </w:pPr>
      <w:bookmarkStart w:id="15" w:name="_Ref236310875"/>
      <w:bookmarkStart w:id="16" w:name="_Ref236311614"/>
      <w:proofErr w:type="gramStart"/>
      <w:r w:rsidRPr="00367942">
        <w:t>provide</w:t>
      </w:r>
      <w:proofErr w:type="gramEnd"/>
      <w:r w:rsidRPr="00367942">
        <w:t xml:space="preserve"> such financial information relating to the Supplier </w:t>
      </w:r>
      <w:r w:rsidR="00367942" w:rsidRPr="00367942">
        <w:t>(</w:t>
      </w:r>
      <w:r w:rsidRPr="00367942">
        <w:t>or the Framework Guar</w:t>
      </w:r>
      <w:r w:rsidR="00367942" w:rsidRPr="00367942">
        <w:t xml:space="preserve">antor/ (and Call-Off Guarantor)) </w:t>
      </w:r>
      <w:r w:rsidRPr="00367942">
        <w:t>as CCS may reasonably require</w:t>
      </w:r>
      <w:bookmarkEnd w:id="15"/>
      <w:r w:rsidRPr="00367942">
        <w:t>.</w:t>
      </w:r>
      <w:bookmarkEnd w:id="12"/>
      <w:bookmarkEnd w:id="13"/>
      <w:bookmarkEnd w:id="14"/>
      <w:bookmarkEnd w:id="16"/>
    </w:p>
    <w:p w:rsidR="00CD6396" w:rsidRPr="00367942" w:rsidRDefault="00AB7AC5">
      <w:pPr>
        <w:pStyle w:val="GPSL2Numbered"/>
      </w:pPr>
      <w:bookmarkStart w:id="17" w:name="_Toc139079948"/>
      <w:bookmarkStart w:id="18" w:name="_Ref228774109"/>
      <w:bookmarkStart w:id="19" w:name="_Ref230417548"/>
      <w:r w:rsidRPr="00367942">
        <w:t>If CCS does not (acting reasonably) approve the draft Financial Distress Service Continuity Plan, it shall inform the Supplier of its reasons and the Supplier shall take those reasons into account in the preparation of a further draft Financial Distress Service Continuity Plan, which shall be resubmitted to CCS within five (5) Working Days of the rejection of the first or subsequent (as the case may be) drafts.</w:t>
      </w:r>
      <w:bookmarkEnd w:id="17"/>
      <w:bookmarkEnd w:id="18"/>
      <w:r w:rsidRPr="00367942">
        <w:t xml:space="preserve"> This process shall be repeated until the Financial Distress Service Continuity Plan is Approved by CCS or referred to the Dispute Resolution Procedure.</w:t>
      </w:r>
      <w:bookmarkEnd w:id="19"/>
    </w:p>
    <w:p w:rsidR="00CD6396" w:rsidRPr="00367942" w:rsidRDefault="00AB7AC5">
      <w:pPr>
        <w:pStyle w:val="GPSL2Numbered"/>
      </w:pPr>
      <w:bookmarkStart w:id="20" w:name="_Ref196127887"/>
      <w:r w:rsidRPr="00367942">
        <w:t>If CCS considers that the draft Financial Distress Service Continuity Plan is insufficiently detailed to be properly evaluated, will take too long to complete or will not remedy the relevant Financial Distress Event, then it may either agree a further time period for the development and agreement of the Financial Distress Service Continuity Plan or escalate any issues with the draft Financial Distress Service Continuity Plan using the Dispute Resolution Procedure.</w:t>
      </w:r>
      <w:bookmarkEnd w:id="20"/>
      <w:r w:rsidRPr="00367942">
        <w:t xml:space="preserve"> </w:t>
      </w:r>
    </w:p>
    <w:p w:rsidR="00CD6396" w:rsidRPr="00367942" w:rsidRDefault="00AB7AC5">
      <w:pPr>
        <w:pStyle w:val="GPSL2Numbered"/>
        <w:keepNext/>
      </w:pPr>
      <w:bookmarkStart w:id="21" w:name="_Ref228793691"/>
      <w:bookmarkStart w:id="22" w:name="_Toc139079949"/>
      <w:bookmarkStart w:id="23" w:name="_Ref184578843"/>
      <w:bookmarkStart w:id="24" w:name="_Ref196127916"/>
      <w:r w:rsidRPr="00367942">
        <w:t>Following Approval of the Financial Distress Service Continuity Plan by CCS, the Supplier shall:</w:t>
      </w:r>
      <w:bookmarkEnd w:id="21"/>
    </w:p>
    <w:p w:rsidR="00CD6396" w:rsidRPr="00367942" w:rsidRDefault="00AB7AC5">
      <w:pPr>
        <w:pStyle w:val="GPSL3numberedclause"/>
      </w:pPr>
      <w:bookmarkStart w:id="25" w:name="_Ref228786877"/>
      <w:r w:rsidRPr="00367942">
        <w:t xml:space="preserve">on a regular basis (which shall not be less than Monthly), review the Financial Distress Service Continuity Plan and assess whether it remains adequate and up to date to ensure the continued performance and delivery of the Deliverables in accordance with </w:t>
      </w:r>
      <w:r w:rsidR="00367942" w:rsidRPr="00367942">
        <w:t>each Call-Off</w:t>
      </w:r>
      <w:r w:rsidRPr="00367942">
        <w:t xml:space="preserve"> Contract;</w:t>
      </w:r>
      <w:bookmarkEnd w:id="25"/>
    </w:p>
    <w:p w:rsidR="00CD6396" w:rsidRPr="00367942" w:rsidRDefault="00AB7AC5">
      <w:pPr>
        <w:pStyle w:val="GPSL3numberedclause"/>
      </w:pPr>
      <w:bookmarkStart w:id="26" w:name="_Ref230416300"/>
      <w:r w:rsidRPr="00367942">
        <w:t>where the Financial Distress Service Continuity Plan is not adequate or up to date in accordance with Paragraph </w:t>
      </w:r>
      <w:r w:rsidRPr="00367942">
        <w:fldChar w:fldCharType="begin"/>
      </w:r>
      <w:r w:rsidRPr="00367942">
        <w:instrText xml:space="preserve"> REF _Ref228786877 \r \h  \* MERGEFORMAT </w:instrText>
      </w:r>
      <w:r w:rsidRPr="00367942">
        <w:fldChar w:fldCharType="separate"/>
      </w:r>
      <w:r w:rsidRPr="00367942">
        <w:t>4.6.1</w:t>
      </w:r>
      <w:r w:rsidRPr="00367942">
        <w:fldChar w:fldCharType="end"/>
      </w:r>
      <w:r w:rsidRPr="00367942">
        <w:t>, submit an updated Financial Distress Service Continuity Plan to CCS for its Approval, and the provisions of Paragraphs </w:t>
      </w:r>
      <w:r w:rsidRPr="00367942">
        <w:fldChar w:fldCharType="begin"/>
      </w:r>
      <w:r w:rsidRPr="00367942">
        <w:instrText xml:space="preserve"> REF _Ref196127887 \r \h  \* MERGEFORMAT </w:instrText>
      </w:r>
      <w:r w:rsidRPr="00367942">
        <w:fldChar w:fldCharType="separate"/>
      </w:r>
      <w:r w:rsidRPr="00367942">
        <w:t>4.5</w:t>
      </w:r>
      <w:r w:rsidRPr="00367942">
        <w:fldChar w:fldCharType="end"/>
      </w:r>
      <w:r w:rsidRPr="00367942">
        <w:t xml:space="preserve"> and </w:t>
      </w:r>
      <w:r w:rsidRPr="00367942">
        <w:fldChar w:fldCharType="begin"/>
      </w:r>
      <w:r w:rsidRPr="00367942">
        <w:instrText xml:space="preserve"> REF _Ref228793691 \r \h  \* MERGEFORMAT </w:instrText>
      </w:r>
      <w:r w:rsidRPr="00367942">
        <w:fldChar w:fldCharType="separate"/>
      </w:r>
      <w:r w:rsidRPr="00367942">
        <w:t>4.6</w:t>
      </w:r>
      <w:r w:rsidRPr="00367942">
        <w:fldChar w:fldCharType="end"/>
      </w:r>
      <w:r w:rsidRPr="00367942">
        <w:t xml:space="preserve"> shall apply to the review and Approval process for the updated Financial Distress Service Continuity Plan; and</w:t>
      </w:r>
      <w:bookmarkEnd w:id="26"/>
      <w:r w:rsidRPr="00367942">
        <w:t xml:space="preserve"> </w:t>
      </w:r>
    </w:p>
    <w:p w:rsidR="00CD6396" w:rsidRPr="00367942" w:rsidRDefault="00AB7AC5">
      <w:pPr>
        <w:pStyle w:val="GPSL3numberedclause"/>
      </w:pPr>
      <w:bookmarkStart w:id="27" w:name="_Ref228869754"/>
      <w:r w:rsidRPr="00367942">
        <w:t>comply with the Financial Distress Service Continuity Plan</w:t>
      </w:r>
      <w:bookmarkStart w:id="28" w:name="_Ref124238983"/>
      <w:bookmarkEnd w:id="22"/>
      <w:bookmarkEnd w:id="23"/>
      <w:bookmarkEnd w:id="24"/>
      <w:r w:rsidRPr="00367942">
        <w:t xml:space="preserve"> (including any updated Financial Distress Service Continuity Plan).</w:t>
      </w:r>
      <w:bookmarkEnd w:id="27"/>
    </w:p>
    <w:p w:rsidR="00CD6396" w:rsidRPr="00367942" w:rsidRDefault="00AB7AC5">
      <w:pPr>
        <w:pStyle w:val="GPSL2Numbered"/>
      </w:pPr>
      <w:bookmarkStart w:id="29" w:name="_Ref228869227"/>
      <w:r w:rsidRPr="00367942">
        <w:t>Where the Supplier reasonably believes that the relevant Financial Distress Event (or the circumstance or matter which has caused or otherwise led to it) no longer exists, it shall notify CCS and subject to the agreement of the Parties, the Supplier may be relieved of its obligations under Paragraph </w:t>
      </w:r>
      <w:r w:rsidRPr="00367942">
        <w:fldChar w:fldCharType="begin"/>
      </w:r>
      <w:r w:rsidRPr="00367942">
        <w:instrText xml:space="preserve"> REF _Ref228793691 \r \h  \* MERGEFORMAT </w:instrText>
      </w:r>
      <w:r w:rsidRPr="00367942">
        <w:fldChar w:fldCharType="separate"/>
      </w:r>
      <w:r w:rsidRPr="00367942">
        <w:t>4.6</w:t>
      </w:r>
      <w:r w:rsidRPr="00367942">
        <w:fldChar w:fldCharType="end"/>
      </w:r>
      <w:r w:rsidRPr="00367942">
        <w:t>.</w:t>
      </w:r>
      <w:bookmarkEnd w:id="29"/>
      <w:r w:rsidRPr="00367942">
        <w:t xml:space="preserve"> </w:t>
      </w:r>
    </w:p>
    <w:p w:rsidR="00CD6396" w:rsidRPr="00367942" w:rsidRDefault="00AB7AC5">
      <w:pPr>
        <w:pStyle w:val="GPSL2Numbered"/>
      </w:pPr>
      <w:r w:rsidRPr="00367942">
        <w:t>CCS shall be able to share any information it receives from the Buyer in accordance with this Paragraph with any Buyer who has entered into a Call-Off Contract with the Supplier.</w:t>
      </w:r>
    </w:p>
    <w:bookmarkEnd w:id="28"/>
    <w:p w:rsidR="00CD6396" w:rsidRPr="00367942" w:rsidRDefault="00AB7AC5">
      <w:pPr>
        <w:pStyle w:val="GPSL1SCHEDULEHeading"/>
        <w:keepNext/>
      </w:pPr>
      <w:r w:rsidRPr="00367942">
        <w:lastRenderedPageBreak/>
        <w:t>TERMINATION RIGHTS</w:t>
      </w:r>
    </w:p>
    <w:p w:rsidR="00CD6396" w:rsidRPr="00367942" w:rsidRDefault="00AB7AC5">
      <w:pPr>
        <w:pStyle w:val="GPSL2Numbered"/>
        <w:keepNext/>
      </w:pPr>
      <w:bookmarkStart w:id="30" w:name="_Ref490148056"/>
      <w:r w:rsidRPr="00367942">
        <w:t>CCS shall be entitled to terminate this Contract and Buyers shall be entitled to terminate their Call-Off Contracts for material Default if:</w:t>
      </w:r>
      <w:bookmarkEnd w:id="30"/>
      <w:r w:rsidRPr="00367942">
        <w:t xml:space="preserve"> </w:t>
      </w:r>
    </w:p>
    <w:p w:rsidR="00CD6396" w:rsidRPr="00367942" w:rsidRDefault="00AB7AC5">
      <w:pPr>
        <w:pStyle w:val="GPSL3numberedclause"/>
      </w:pPr>
      <w:r w:rsidRPr="00367942">
        <w:t>the Supplier fails to notify CCS of a Financial Distress Event in accordance with Paragraph </w:t>
      </w:r>
      <w:r w:rsidRPr="00367942">
        <w:fldChar w:fldCharType="begin"/>
      </w:r>
      <w:r w:rsidRPr="00367942">
        <w:instrText xml:space="preserve"> REF _Ref366055935 \r \h  \* MERGEFORMAT </w:instrText>
      </w:r>
      <w:r w:rsidRPr="00367942">
        <w:fldChar w:fldCharType="separate"/>
      </w:r>
      <w:r w:rsidRPr="00367942">
        <w:t>3.4</w:t>
      </w:r>
      <w:r w:rsidRPr="00367942">
        <w:fldChar w:fldCharType="end"/>
      </w:r>
      <w:r w:rsidRPr="00367942">
        <w:t xml:space="preserve">; </w:t>
      </w:r>
    </w:p>
    <w:p w:rsidR="00CD6396" w:rsidRPr="00367942" w:rsidRDefault="00AB7AC5">
      <w:pPr>
        <w:pStyle w:val="GPSL3numberedclause"/>
      </w:pPr>
      <w:r w:rsidRPr="00367942">
        <w:t>CCS and the Supplier fail to agree a Financial Distress Service Continuity Plan (or any updated Financial Distress Service Continuity Plan) in accordance with Paragraphs </w:t>
      </w:r>
      <w:r w:rsidRPr="00367942">
        <w:fldChar w:fldCharType="begin"/>
      </w:r>
      <w:r w:rsidRPr="00367942">
        <w:instrText xml:space="preserve"> REF _Ref184577622 \r \h  \* MERGEFORMAT </w:instrText>
      </w:r>
      <w:r w:rsidRPr="00367942">
        <w:fldChar w:fldCharType="separate"/>
      </w:r>
      <w:r w:rsidRPr="00367942">
        <w:t>4.3</w:t>
      </w:r>
      <w:r w:rsidRPr="00367942">
        <w:fldChar w:fldCharType="end"/>
      </w:r>
      <w:r w:rsidRPr="00367942">
        <w:t xml:space="preserve"> to </w:t>
      </w:r>
      <w:r w:rsidRPr="00367942">
        <w:fldChar w:fldCharType="begin"/>
      </w:r>
      <w:r w:rsidRPr="00367942">
        <w:instrText xml:space="preserve"> REF _Ref196127887 \r \h  \* MERGEFORMAT </w:instrText>
      </w:r>
      <w:r w:rsidRPr="00367942">
        <w:fldChar w:fldCharType="separate"/>
      </w:r>
      <w:r w:rsidRPr="00367942">
        <w:t>4.5</w:t>
      </w:r>
      <w:r w:rsidRPr="00367942">
        <w:fldChar w:fldCharType="end"/>
      </w:r>
      <w:r w:rsidRPr="00367942">
        <w:t>; and/or</w:t>
      </w:r>
    </w:p>
    <w:p w:rsidR="00CD6396" w:rsidRPr="00367942" w:rsidRDefault="00AB7AC5">
      <w:pPr>
        <w:pStyle w:val="GPSL3numberedclause"/>
      </w:pPr>
      <w:proofErr w:type="gramStart"/>
      <w:r w:rsidRPr="00367942">
        <w:t>the</w:t>
      </w:r>
      <w:proofErr w:type="gramEnd"/>
      <w:r w:rsidRPr="00367942">
        <w:t xml:space="preserve"> Supplier fails to comply with the terms of the Financial Distress Service Continuity Plan (or any updated Financial Distress Service Continuity Plan) in accordance with Paragraph </w:t>
      </w:r>
      <w:r w:rsidRPr="00367942">
        <w:fldChar w:fldCharType="begin"/>
      </w:r>
      <w:r w:rsidRPr="00367942">
        <w:instrText xml:space="preserve"> REF _Ref228869754 \r \h  \* MERGEFORMAT </w:instrText>
      </w:r>
      <w:r w:rsidRPr="00367942">
        <w:fldChar w:fldCharType="separate"/>
      </w:r>
      <w:r w:rsidRPr="00367942">
        <w:t>4.6.3</w:t>
      </w:r>
      <w:r w:rsidRPr="00367942">
        <w:fldChar w:fldCharType="end"/>
      </w:r>
      <w:r w:rsidRPr="00367942">
        <w:t>.</w:t>
      </w:r>
    </w:p>
    <w:p w:rsidR="00CD6396" w:rsidRPr="00367942" w:rsidRDefault="00AB7AC5">
      <w:pPr>
        <w:pStyle w:val="GPSL1SCHEDULEHeading"/>
        <w:keepNext/>
      </w:pPr>
      <w:bookmarkStart w:id="31" w:name="_Ref118884397"/>
      <w:r w:rsidRPr="00367942">
        <w:t>PRIMACY OF CREDIT RATINGS</w:t>
      </w:r>
    </w:p>
    <w:p w:rsidR="00CD6396" w:rsidRPr="00367942" w:rsidRDefault="00AB7AC5">
      <w:pPr>
        <w:pStyle w:val="GPSL2Numbered"/>
      </w:pPr>
      <w:r w:rsidRPr="00367942">
        <w:t>Without prejudice to the Supplier’s obligations and CCS’ rights and remedies under Paragraph </w:t>
      </w:r>
      <w:r w:rsidRPr="00367942">
        <w:fldChar w:fldCharType="begin"/>
      </w:r>
      <w:r w:rsidRPr="00367942">
        <w:instrText xml:space="preserve"> REF _Ref184577585 \r \h  \* MERGEFORMAT </w:instrText>
      </w:r>
      <w:r w:rsidRPr="00367942">
        <w:fldChar w:fldCharType="separate"/>
      </w:r>
      <w:r w:rsidRPr="00367942">
        <w:t>4</w:t>
      </w:r>
      <w:r w:rsidRPr="00367942">
        <w:fldChar w:fldCharType="end"/>
      </w:r>
      <w:r w:rsidRPr="00367942">
        <w:t>, if, following the occurrence of a Financial Distress Event, the Rating Agencies review and report subsequently that the credit ratings do not drop below the relevant Credit Rating Threshold, then:</w:t>
      </w:r>
    </w:p>
    <w:p w:rsidR="00CD6396" w:rsidRPr="00367942" w:rsidRDefault="00AB7AC5">
      <w:pPr>
        <w:pStyle w:val="GPSL3numberedclause"/>
      </w:pPr>
      <w:r w:rsidRPr="00367942">
        <w:t>the Supplier shall be relieved automatically of its obligations under Paragraphs </w:t>
      </w:r>
      <w:r w:rsidRPr="00367942">
        <w:fldChar w:fldCharType="begin"/>
      </w:r>
      <w:r w:rsidRPr="00367942">
        <w:instrText xml:space="preserve"> REF _Ref184577622 \r \h  \* MERGEFORMAT </w:instrText>
      </w:r>
      <w:r w:rsidRPr="00367942">
        <w:fldChar w:fldCharType="separate"/>
      </w:r>
      <w:r w:rsidRPr="00367942">
        <w:t>4.3</w:t>
      </w:r>
      <w:r w:rsidRPr="00367942">
        <w:fldChar w:fldCharType="end"/>
      </w:r>
      <w:r w:rsidRPr="00367942">
        <w:t xml:space="preserve"> to </w:t>
      </w:r>
      <w:r w:rsidRPr="00367942">
        <w:fldChar w:fldCharType="begin"/>
      </w:r>
      <w:r w:rsidRPr="00367942">
        <w:instrText xml:space="preserve"> REF _Ref228793691 \r \h  \* MERGEFORMAT </w:instrText>
      </w:r>
      <w:r w:rsidRPr="00367942">
        <w:fldChar w:fldCharType="separate"/>
      </w:r>
      <w:r w:rsidRPr="00367942">
        <w:t>4.6</w:t>
      </w:r>
      <w:r w:rsidRPr="00367942">
        <w:fldChar w:fldCharType="end"/>
      </w:r>
      <w:r w:rsidRPr="00367942">
        <w:t>; and</w:t>
      </w:r>
    </w:p>
    <w:p w:rsidR="00CD6396" w:rsidRPr="00367942" w:rsidRDefault="00AB7AC5">
      <w:pPr>
        <w:pStyle w:val="GPSL3numberedclause"/>
      </w:pPr>
      <w:r w:rsidRPr="00367942">
        <w:t>CCS shall not be entitled to require the Supplier to provide financial information in accordance with Paragraph </w:t>
      </w:r>
      <w:r w:rsidRPr="00367942">
        <w:fldChar w:fldCharType="begin"/>
      </w:r>
      <w:r w:rsidRPr="00367942">
        <w:instrText xml:space="preserve"> REF _Ref236311614 \r \h  \* MERGEFORMAT </w:instrText>
      </w:r>
      <w:r w:rsidRPr="00367942">
        <w:fldChar w:fldCharType="separate"/>
      </w:r>
      <w:r w:rsidRPr="00367942">
        <w:t>4.3.2(b)</w:t>
      </w:r>
      <w:r w:rsidRPr="00367942">
        <w:fldChar w:fldCharType="end"/>
      </w:r>
      <w:bookmarkEnd w:id="31"/>
      <w:r w:rsidRPr="00367942">
        <w:t xml:space="preserve">. </w:t>
      </w:r>
    </w:p>
    <w:p w:rsidR="00CD6396" w:rsidRPr="00367942" w:rsidRDefault="00AB7AC5">
      <w:pPr>
        <w:pStyle w:val="GPSmacrorestart"/>
        <w:rPr>
          <w:sz w:val="22"/>
          <w:szCs w:val="22"/>
        </w:rPr>
      </w:pPr>
      <w:r w:rsidRPr="00367942">
        <w:rPr>
          <w:sz w:val="22"/>
          <w:szCs w:val="22"/>
        </w:rPr>
        <w:fldChar w:fldCharType="begin"/>
      </w:r>
      <w:r w:rsidRPr="00367942">
        <w:rPr>
          <w:sz w:val="22"/>
          <w:szCs w:val="22"/>
        </w:rPr>
        <w:instrText>LISTNUM \l 1 \s 0</w:instrText>
      </w:r>
      <w:r w:rsidRPr="00367942">
        <w:rPr>
          <w:sz w:val="22"/>
          <w:szCs w:val="22"/>
        </w:rPr>
        <w:fldChar w:fldCharType="end">
          <w:numberingChange w:id="32" w:author="Author" w:date="2017-12-22T10:06:00Z" w:original="0."/>
        </w:fldChar>
      </w:r>
    </w:p>
    <w:p w:rsidR="00CD6396" w:rsidRPr="00367942" w:rsidRDefault="00AB7AC5">
      <w:pPr>
        <w:pStyle w:val="GPSSchAnnexname"/>
        <w:rPr>
          <w:rFonts w:ascii="Calibri" w:hAnsi="Calibri"/>
        </w:rPr>
      </w:pPr>
      <w:r w:rsidRPr="00367942">
        <w:rPr>
          <w:rFonts w:ascii="Calibri" w:hAnsi="Calibri"/>
        </w:rPr>
        <w:br w:type="page"/>
      </w:r>
      <w:bookmarkStart w:id="33" w:name="_Toc366085203"/>
      <w:bookmarkStart w:id="34" w:name="_Toc380428763"/>
      <w:bookmarkStart w:id="35" w:name="_Toc414636905"/>
      <w:bookmarkStart w:id="36" w:name="_Toc431549099"/>
    </w:p>
    <w:p w:rsidR="00CD6396" w:rsidRPr="00367942" w:rsidRDefault="00AB7AC5">
      <w:pPr>
        <w:pStyle w:val="GPSSchAnnexname"/>
        <w:rPr>
          <w:rFonts w:ascii="Calibri" w:hAnsi="Calibri"/>
        </w:rPr>
      </w:pPr>
      <w:bookmarkStart w:id="37" w:name="_Toc480359536"/>
      <w:r w:rsidRPr="00367942">
        <w:rPr>
          <w:rFonts w:ascii="Calibri" w:hAnsi="Calibri"/>
        </w:rPr>
        <w:lastRenderedPageBreak/>
        <w:t>ANNEX 1: RATING AGENCIES</w:t>
      </w:r>
      <w:bookmarkEnd w:id="33"/>
      <w:bookmarkEnd w:id="34"/>
      <w:bookmarkEnd w:id="35"/>
      <w:bookmarkEnd w:id="36"/>
      <w:bookmarkEnd w:id="37"/>
    </w:p>
    <w:p w:rsidR="00CD6396" w:rsidRPr="00367942" w:rsidRDefault="008C02D4" w:rsidP="008C02D4">
      <w:pPr>
        <w:pStyle w:val="MarginText"/>
        <w:rPr>
          <w:szCs w:val="22"/>
        </w:rPr>
      </w:pPr>
      <w:r w:rsidRPr="00367942">
        <w:rPr>
          <w:szCs w:val="22"/>
        </w:rPr>
        <w:t>Dun and Bradstreet</w:t>
      </w:r>
    </w:p>
    <w:p w:rsidR="00CD6396" w:rsidRPr="00367942" w:rsidRDefault="00AB7AC5">
      <w:pPr>
        <w:pStyle w:val="GPSSchAnnexname"/>
        <w:rPr>
          <w:rFonts w:ascii="Calibri" w:hAnsi="Calibri"/>
        </w:rPr>
      </w:pPr>
      <w:r w:rsidRPr="00367942">
        <w:rPr>
          <w:rFonts w:ascii="Calibri" w:hAnsi="Calibri"/>
        </w:rPr>
        <w:br w:type="page"/>
      </w:r>
      <w:bookmarkStart w:id="38" w:name="_Toc366085204"/>
      <w:bookmarkStart w:id="39" w:name="_Toc380428764"/>
      <w:bookmarkStart w:id="40" w:name="_Toc414636906"/>
      <w:bookmarkStart w:id="41" w:name="_Toc431549100"/>
      <w:bookmarkStart w:id="42" w:name="_Toc480359537"/>
      <w:r w:rsidRPr="00367942">
        <w:rPr>
          <w:rFonts w:ascii="Calibri" w:hAnsi="Calibri"/>
        </w:rPr>
        <w:lastRenderedPageBreak/>
        <w:t>ANNEX 2: CREDIT RATINGS &amp; CREDIT RATING THRESHOLDS</w:t>
      </w:r>
      <w:bookmarkEnd w:id="38"/>
      <w:bookmarkEnd w:id="39"/>
      <w:bookmarkEnd w:id="40"/>
      <w:bookmarkEnd w:id="41"/>
      <w:bookmarkEnd w:id="42"/>
    </w:p>
    <w:p w:rsidR="00CD6396" w:rsidRPr="00367942" w:rsidRDefault="00AB7AC5">
      <w:pPr>
        <w:pStyle w:val="GPSSchAnnexname"/>
        <w:jc w:val="both"/>
        <w:rPr>
          <w:rFonts w:ascii="Calibri" w:hAnsi="Calibri"/>
        </w:rPr>
      </w:pPr>
      <w:r w:rsidRPr="00367942">
        <w:rPr>
          <w:rFonts w:ascii="Calibri" w:hAnsi="Calibri"/>
          <w:caps w:val="0"/>
        </w:rPr>
        <w:t>Part 1: Current Rating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080"/>
        <w:gridCol w:w="3081"/>
      </w:tblGrid>
      <w:tr w:rsidR="00CD6396" w:rsidRPr="00367942">
        <w:tc>
          <w:tcPr>
            <w:tcW w:w="3080" w:type="dxa"/>
            <w:tcBorders>
              <w:top w:val="single" w:sz="4" w:space="0" w:color="auto"/>
            </w:tcBorders>
            <w:shd w:val="clear" w:color="auto" w:fill="FFFFFF"/>
          </w:tcPr>
          <w:p w:rsidR="00CD6396" w:rsidRPr="00367942" w:rsidRDefault="00AB7AC5">
            <w:pPr>
              <w:pStyle w:val="MarginText"/>
              <w:rPr>
                <w:szCs w:val="22"/>
              </w:rPr>
            </w:pPr>
            <w:r w:rsidRPr="00367942">
              <w:rPr>
                <w:szCs w:val="22"/>
              </w:rPr>
              <w:t>Entity</w:t>
            </w:r>
          </w:p>
        </w:tc>
        <w:tc>
          <w:tcPr>
            <w:tcW w:w="3081" w:type="dxa"/>
            <w:tcBorders>
              <w:top w:val="single" w:sz="4" w:space="0" w:color="auto"/>
            </w:tcBorders>
            <w:shd w:val="clear" w:color="auto" w:fill="FFFFFF"/>
          </w:tcPr>
          <w:p w:rsidR="00CD6396" w:rsidRPr="00367942" w:rsidRDefault="00AB7AC5">
            <w:pPr>
              <w:pStyle w:val="MarginText"/>
              <w:rPr>
                <w:szCs w:val="22"/>
              </w:rPr>
            </w:pPr>
            <w:r w:rsidRPr="00367942">
              <w:rPr>
                <w:szCs w:val="22"/>
              </w:rPr>
              <w:t>Credit rating (long term)</w:t>
            </w:r>
          </w:p>
        </w:tc>
      </w:tr>
      <w:tr w:rsidR="00CD6396" w:rsidRPr="00367942">
        <w:tc>
          <w:tcPr>
            <w:tcW w:w="3080" w:type="dxa"/>
            <w:shd w:val="clear" w:color="auto" w:fill="FFFFFF"/>
          </w:tcPr>
          <w:p w:rsidR="00CD6396" w:rsidRPr="00367942" w:rsidRDefault="00AB7AC5">
            <w:pPr>
              <w:pStyle w:val="MarginText"/>
              <w:rPr>
                <w:szCs w:val="22"/>
              </w:rPr>
            </w:pPr>
            <w:r w:rsidRPr="00367942">
              <w:rPr>
                <w:szCs w:val="22"/>
              </w:rPr>
              <w:t>Supplier</w:t>
            </w:r>
          </w:p>
        </w:tc>
        <w:tc>
          <w:tcPr>
            <w:tcW w:w="3081" w:type="dxa"/>
            <w:shd w:val="clear" w:color="auto" w:fill="FFFFFF"/>
          </w:tcPr>
          <w:p w:rsidR="00CD6396" w:rsidRPr="00367942" w:rsidRDefault="00AB7AC5">
            <w:pPr>
              <w:pStyle w:val="MarginText"/>
              <w:rPr>
                <w:szCs w:val="22"/>
              </w:rPr>
            </w:pPr>
            <w:r w:rsidRPr="00367942">
              <w:rPr>
                <w:szCs w:val="22"/>
              </w:rPr>
              <w:t>[D&amp;B Threshold]</w:t>
            </w:r>
          </w:p>
        </w:tc>
      </w:tr>
      <w:tr w:rsidR="00CD6396" w:rsidRPr="00367942">
        <w:tc>
          <w:tcPr>
            <w:tcW w:w="3080" w:type="dxa"/>
            <w:tcBorders>
              <w:bottom w:val="single" w:sz="4" w:space="0" w:color="auto"/>
            </w:tcBorders>
            <w:shd w:val="clear" w:color="auto" w:fill="FFFFFF"/>
          </w:tcPr>
          <w:p w:rsidR="00CD6396" w:rsidRPr="00367942" w:rsidRDefault="00AB7AC5" w:rsidP="00223AEB">
            <w:pPr>
              <w:pStyle w:val="MarginText"/>
              <w:rPr>
                <w:szCs w:val="22"/>
              </w:rPr>
            </w:pPr>
            <w:r w:rsidRPr="00367942">
              <w:rPr>
                <w:szCs w:val="22"/>
              </w:rPr>
              <w:t>[Framework</w:t>
            </w:r>
            <w:r w:rsidR="00223AEB" w:rsidRPr="00367942">
              <w:rPr>
                <w:szCs w:val="22"/>
              </w:rPr>
              <w:t xml:space="preserve"> Guarantor]</w:t>
            </w:r>
          </w:p>
        </w:tc>
        <w:tc>
          <w:tcPr>
            <w:tcW w:w="3081" w:type="dxa"/>
            <w:tcBorders>
              <w:bottom w:val="single" w:sz="4" w:space="0" w:color="auto"/>
            </w:tcBorders>
            <w:shd w:val="clear" w:color="auto" w:fill="FFFFFF"/>
          </w:tcPr>
          <w:p w:rsidR="00CD6396" w:rsidRPr="00367942" w:rsidRDefault="00CD6396">
            <w:pPr>
              <w:pStyle w:val="MarginText"/>
              <w:rPr>
                <w:szCs w:val="22"/>
              </w:rPr>
            </w:pPr>
          </w:p>
        </w:tc>
      </w:tr>
    </w:tbl>
    <w:p w:rsidR="00CD6396" w:rsidRPr="00367942" w:rsidRDefault="00CD6396">
      <w:pPr>
        <w:spacing w:after="0"/>
      </w:pPr>
    </w:p>
    <w:p w:rsidR="00CD6396" w:rsidRPr="00367942" w:rsidRDefault="00AB7AC5">
      <w:pPr>
        <w:pStyle w:val="GPSSchAnnexname"/>
        <w:jc w:val="both"/>
        <w:rPr>
          <w:rFonts w:ascii="Calibri" w:hAnsi="Calibri"/>
        </w:rPr>
      </w:pPr>
      <w:r w:rsidRPr="00367942">
        <w:rPr>
          <w:rFonts w:ascii="Calibri" w:hAnsi="Calibri"/>
          <w:caps w:val="0"/>
        </w:rPr>
        <w:t xml:space="preserve">Part 2: Lot Specific Credit Rating Threshold </w:t>
      </w:r>
    </w:p>
    <w:p w:rsidR="00CD6396" w:rsidRPr="00367942" w:rsidRDefault="00AB7AC5">
      <w:pPr>
        <w:spacing w:after="0"/>
      </w:pPr>
      <w:r w:rsidRPr="00367942">
        <w:t>Lot 1A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080"/>
        <w:gridCol w:w="3081"/>
      </w:tblGrid>
      <w:tr w:rsidR="00CD6396" w:rsidRPr="00367942">
        <w:tc>
          <w:tcPr>
            <w:tcW w:w="3080" w:type="dxa"/>
            <w:tcBorders>
              <w:top w:val="single" w:sz="4" w:space="0" w:color="auto"/>
            </w:tcBorders>
            <w:shd w:val="clear" w:color="auto" w:fill="FFFFFF"/>
          </w:tcPr>
          <w:p w:rsidR="00CD6396" w:rsidRPr="00367942" w:rsidRDefault="00AB7AC5">
            <w:pPr>
              <w:pStyle w:val="MarginText"/>
              <w:rPr>
                <w:szCs w:val="22"/>
              </w:rPr>
            </w:pPr>
            <w:r w:rsidRPr="00367942">
              <w:rPr>
                <w:szCs w:val="22"/>
              </w:rPr>
              <w:t>Entity</w:t>
            </w:r>
          </w:p>
        </w:tc>
        <w:tc>
          <w:tcPr>
            <w:tcW w:w="3081" w:type="dxa"/>
            <w:tcBorders>
              <w:top w:val="single" w:sz="4" w:space="0" w:color="auto"/>
            </w:tcBorders>
            <w:shd w:val="clear" w:color="auto" w:fill="FFFFFF"/>
          </w:tcPr>
          <w:p w:rsidR="00CD6396" w:rsidRPr="00367942" w:rsidRDefault="00AB7AC5">
            <w:pPr>
              <w:pStyle w:val="MarginText"/>
              <w:rPr>
                <w:szCs w:val="22"/>
              </w:rPr>
            </w:pPr>
            <w:r w:rsidRPr="00367942">
              <w:rPr>
                <w:szCs w:val="22"/>
              </w:rPr>
              <w:t>Credit Rating Threshold</w:t>
            </w:r>
          </w:p>
        </w:tc>
      </w:tr>
      <w:tr w:rsidR="00CD6396" w:rsidRPr="00367942">
        <w:tc>
          <w:tcPr>
            <w:tcW w:w="3080" w:type="dxa"/>
            <w:shd w:val="clear" w:color="auto" w:fill="FFFFFF"/>
          </w:tcPr>
          <w:p w:rsidR="00CD6396" w:rsidRPr="00367942" w:rsidRDefault="00AB7AC5">
            <w:pPr>
              <w:pStyle w:val="MarginText"/>
              <w:rPr>
                <w:szCs w:val="22"/>
              </w:rPr>
            </w:pPr>
            <w:r w:rsidRPr="00367942">
              <w:rPr>
                <w:szCs w:val="22"/>
              </w:rPr>
              <w:t>Supplier</w:t>
            </w:r>
          </w:p>
        </w:tc>
        <w:tc>
          <w:tcPr>
            <w:tcW w:w="3081" w:type="dxa"/>
            <w:shd w:val="clear" w:color="auto" w:fill="FFFFFF"/>
          </w:tcPr>
          <w:p w:rsidR="00CD6396" w:rsidRPr="00367942" w:rsidRDefault="00AB7AC5">
            <w:pPr>
              <w:pStyle w:val="MarginText"/>
              <w:rPr>
                <w:szCs w:val="22"/>
              </w:rPr>
            </w:pPr>
            <w:r w:rsidRPr="00367942">
              <w:rPr>
                <w:szCs w:val="22"/>
              </w:rPr>
              <w:t>4</w:t>
            </w:r>
            <w:r w:rsidR="005412AD" w:rsidRPr="00367942">
              <w:rPr>
                <w:szCs w:val="22"/>
              </w:rPr>
              <w:t>0</w:t>
            </w:r>
          </w:p>
        </w:tc>
      </w:tr>
      <w:tr w:rsidR="00CD6396">
        <w:tc>
          <w:tcPr>
            <w:tcW w:w="3080" w:type="dxa"/>
            <w:tcBorders>
              <w:bottom w:val="single" w:sz="4" w:space="0" w:color="auto"/>
            </w:tcBorders>
            <w:shd w:val="clear" w:color="auto" w:fill="FFFFFF"/>
          </w:tcPr>
          <w:p w:rsidR="00CD6396" w:rsidRDefault="00AB7AC5" w:rsidP="00223AEB">
            <w:pPr>
              <w:pStyle w:val="MarginText"/>
              <w:rPr>
                <w:szCs w:val="22"/>
              </w:rPr>
            </w:pPr>
            <w:r w:rsidRPr="00367942">
              <w:rPr>
                <w:szCs w:val="22"/>
              </w:rPr>
              <w:t>[Framework Guarantor</w:t>
            </w:r>
            <w:r w:rsidR="00223AEB" w:rsidRPr="00367942">
              <w:rPr>
                <w:szCs w:val="22"/>
              </w:rPr>
              <w:t>]</w:t>
            </w:r>
          </w:p>
        </w:tc>
        <w:tc>
          <w:tcPr>
            <w:tcW w:w="3081" w:type="dxa"/>
            <w:tcBorders>
              <w:bottom w:val="single" w:sz="4" w:space="0" w:color="auto"/>
            </w:tcBorders>
            <w:shd w:val="clear" w:color="auto" w:fill="FFFFFF"/>
          </w:tcPr>
          <w:p w:rsidR="00CD6396" w:rsidRDefault="00CD6396">
            <w:pPr>
              <w:pStyle w:val="MarginText"/>
              <w:rPr>
                <w:szCs w:val="22"/>
              </w:rPr>
            </w:pPr>
          </w:p>
        </w:tc>
      </w:tr>
    </w:tbl>
    <w:p w:rsidR="00CD6396" w:rsidRDefault="00CD6396">
      <w:pPr>
        <w:spacing w:after="0"/>
      </w:pPr>
    </w:p>
    <w:p w:rsidR="00CD6396" w:rsidRDefault="00CD6396">
      <w:pPr>
        <w:spacing w:after="0"/>
      </w:pPr>
    </w:p>
    <w:p w:rsidR="00CD6396" w:rsidRDefault="00CD6396">
      <w:pPr>
        <w:spacing w:after="0"/>
      </w:pPr>
    </w:p>
    <w:p w:rsidR="00CD6396" w:rsidRDefault="00CD6396">
      <w:pPr>
        <w:spacing w:after="0"/>
      </w:pPr>
    </w:p>
    <w:p w:rsidR="00CD6396" w:rsidRDefault="00CD6396">
      <w:pPr>
        <w:spacing w:after="0"/>
      </w:pPr>
    </w:p>
    <w:p w:rsidR="00CD6396" w:rsidRDefault="00CD6396">
      <w:pPr>
        <w:spacing w:after="0"/>
      </w:pPr>
    </w:p>
    <w:p w:rsidR="00CD6396" w:rsidRDefault="00CD6396">
      <w:pPr>
        <w:spacing w:after="0"/>
      </w:pPr>
    </w:p>
    <w:sectPr w:rsidR="00CD6396">
      <w:headerReference w:type="default" r:id="rId9"/>
      <w:footerReference w:type="default" r:id="rId10"/>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C87" w:rsidRDefault="00A24C87">
      <w:pPr>
        <w:spacing w:after="0"/>
      </w:pPr>
      <w:r>
        <w:separator/>
      </w:r>
    </w:p>
  </w:endnote>
  <w:endnote w:type="continuationSeparator" w:id="0">
    <w:p w:rsidR="00A24C87" w:rsidRDefault="00A24C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Zhongsong">
    <w:altName w:val="Malgun Gothic Semilight"/>
    <w:charset w:val="00"/>
    <w:family w:val="auto"/>
    <w:pitch w:val="default"/>
    <w:sig w:usb0="00000001" w:usb1="080E0000" w:usb2="00000010" w:usb3="00000000" w:csb0="00040000"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396" w:rsidRDefault="00CD6396">
    <w:pPr>
      <w:tabs>
        <w:tab w:val="center" w:pos="4513"/>
        <w:tab w:val="right" w:pos="9026"/>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C87" w:rsidRDefault="00A24C87">
      <w:pPr>
        <w:spacing w:after="0"/>
      </w:pPr>
      <w:r>
        <w:separator/>
      </w:r>
    </w:p>
  </w:footnote>
  <w:footnote w:type="continuationSeparator" w:id="0">
    <w:p w:rsidR="00A24C87" w:rsidRDefault="00A24C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396" w:rsidRDefault="00AB7AC5">
    <w:pPr>
      <w:pStyle w:val="Header"/>
    </w:pPr>
    <w:r>
      <w:rPr>
        <w:b/>
      </w:rPr>
      <w:t>Joint Schedule 7 (Financial Distress)</w:t>
    </w:r>
    <w:r>
      <w:rPr>
        <w:rStyle w:val="Emphasis"/>
        <w:noProof/>
        <w:lang w:eastAsia="en-GB"/>
      </w:rPr>
      <w:drawing>
        <wp:anchor distT="0" distB="0" distL="114300" distR="114300" simplePos="0" relativeHeight="251659264" behindDoc="0" locked="0" layoutInCell="1" allowOverlap="1">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8C02D4">
      <w:rPr>
        <w:b/>
      </w:rPr>
      <w:t xml:space="preserve"> </w:t>
    </w:r>
    <w:r w:rsidR="00C06095">
      <w:rPr>
        <w:b/>
      </w:rPr>
      <w:t xml:space="preserve">Direct Award </w:t>
    </w:r>
    <w:r w:rsidR="008C02D4">
      <w:rPr>
        <w:b/>
      </w:rPr>
      <w:t>v</w:t>
    </w:r>
    <w:r w:rsidR="00223AEB">
      <w:rPr>
        <w:b/>
      </w:rPr>
      <w:t>1.0</w:t>
    </w:r>
  </w:p>
  <w:p w:rsidR="00CD6396" w:rsidRDefault="00AB7AC5">
    <w:pPr>
      <w:pStyle w:val="Header"/>
    </w:pPr>
    <w:r>
      <w:t>Crown Copyright</w:t>
    </w:r>
    <w:r>
      <w:rPr>
        <w:rFonts w:ascii="Arial" w:hAnsi="Arial"/>
        <w:color w:val="000000"/>
        <w:sz w:val="16"/>
        <w:szCs w:val="16"/>
        <w:lang w:eastAsia="en-GB"/>
      </w:rPr>
      <w:t xml:space="preserve"> </w:t>
    </w:r>
    <w:r>
      <w:rPr>
        <w:rFonts w:asciiTheme="minorHAnsi" w:hAnsiTheme="minorHAnsi"/>
        <w:color w:val="000000"/>
        <w:szCs w:val="16"/>
        <w:lang w:eastAsia="en-GB"/>
      </w:rPr>
      <w:t>201</w:t>
    </w:r>
    <w:r w:rsidR="005D78D4">
      <w:rPr>
        <w:rFonts w:asciiTheme="minorHAnsi" w:hAnsiTheme="minorHAnsi"/>
        <w:color w:val="000000"/>
        <w:szCs w:val="16"/>
        <w:lang w:eastAsia="en-GB"/>
      </w:rPr>
      <w:t>9</w:t>
    </w:r>
  </w:p>
  <w:p w:rsidR="00CD6396" w:rsidRDefault="00CD6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FED"/>
    <w:multiLevelType w:val="multilevel"/>
    <w:tmpl w:val="4336C8B6"/>
    <w:lvl w:ilvl="0">
      <w:start w:val="1"/>
      <w:numFmt w:val="none"/>
      <w:pStyle w:val="GPsDefinition"/>
      <w:lvlText w:val="%1"/>
      <w:lvlJc w:val="left"/>
      <w:pPr>
        <w:ind w:left="170" w:hanging="170"/>
      </w:pPr>
      <w:rPr>
        <w:rFonts w:ascii="Arial" w:hAnsi="Arial" w:cs="Times New Roman" w:hint="default"/>
        <w:sz w:val="22"/>
      </w:rPr>
    </w:lvl>
    <w:lvl w:ilvl="1">
      <w:start w:val="1"/>
      <w:numFmt w:val="lowerLetter"/>
      <w:pStyle w:val="GPSDefinitionL2"/>
      <w:lvlText w:val="%2)"/>
      <w:lvlJc w:val="left"/>
      <w:pPr>
        <w:ind w:left="720" w:hanging="360"/>
      </w:pPr>
      <w:rPr>
        <w:rFonts w:cs="Times New Roman"/>
        <w:b w:val="0"/>
        <w:bCs w:val="0"/>
        <w:i w:val="0"/>
        <w:iCs w:val="0"/>
        <w:caps w:val="0"/>
        <w:smallCaps w:val="0"/>
        <w:strike w:val="0"/>
        <w:dstrike w:val="0"/>
        <w:vanish w:val="0"/>
        <w:color w:val="000000"/>
        <w:spacing w:val="0"/>
        <w:kern w:val="0"/>
        <w:position w:val="0"/>
        <w:u w:val="none"/>
        <w:vertAlign w:val="baseline"/>
      </w:rPr>
    </w:lvl>
    <w:lvl w:ilvl="2">
      <w:start w:val="1"/>
      <w:numFmt w:val="lowerRoman"/>
      <w:pStyle w:val="GPSDefinitionL3"/>
      <w:lvlText w:val="%3)"/>
      <w:lvlJc w:val="left"/>
      <w:pPr>
        <w:ind w:left="1080" w:hanging="360"/>
      </w:pPr>
      <w:rPr>
        <w:rFonts w:ascii="Arial" w:hAnsi="Arial" w:cs="Times New Roman" w:hint="default"/>
        <w:sz w:val="22"/>
      </w:rPr>
    </w:lvl>
    <w:lvl w:ilvl="3">
      <w:start w:val="1"/>
      <w:numFmt w:val="decimal"/>
      <w:pStyle w:val="GPSDefinitionL4"/>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ascii="Arial" w:eastAsia="Times New Roman" w:hAnsi="Arial" w:cs="Arial"/>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772936E4"/>
    <w:multiLevelType w:val="multilevel"/>
    <w:tmpl w:val="9E48C0F8"/>
    <w:lvl w:ilvl="0">
      <w:start w:val="1"/>
      <w:numFmt w:val="decimal"/>
      <w:pStyle w:val="GPSL1CLAUSEHEADING"/>
      <w:lvlText w:val="%1."/>
      <w:lvlJc w:val="left"/>
      <w:pPr>
        <w:ind w:left="36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GPSL2NumberedBoldHeading"/>
      <w:isLgl/>
      <w:lvlText w:val="%1.%2"/>
      <w:lvlJc w:val="left"/>
      <w:pPr>
        <w:ind w:left="644" w:hanging="36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GPSL3numberedclause"/>
      <w:isLgl/>
      <w:lvlText w:val="%1.%2.%3"/>
      <w:lvlJc w:val="left"/>
      <w:pPr>
        <w:ind w:left="2422"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GPSL4numberedclause"/>
      <w:lvlText w:val="(%4)"/>
      <w:lvlJc w:val="left"/>
      <w:pPr>
        <w:ind w:left="2847"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GPSL5numberedclause"/>
      <w:lvlText w:val="(%5)"/>
      <w:lvlJc w:val="left"/>
      <w:pPr>
        <w:ind w:left="1440" w:hanging="108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GPSL6numbered"/>
      <w:lvlText w:val="(%6)"/>
      <w:lvlJc w:val="left"/>
      <w:pPr>
        <w:ind w:left="1440" w:hanging="108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0"/>
  </w:num>
  <w:num w:numId="2">
    <w:abstractNumId w:val="1"/>
  </w:num>
  <w:num w:numId="3">
    <w:abstractNumId w:val="1"/>
  </w:num>
  <w:num w:numId="4">
    <w:abstractNumId w:val="1"/>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96"/>
    <w:rsid w:val="000A2A52"/>
    <w:rsid w:val="00134DE7"/>
    <w:rsid w:val="0019417C"/>
    <w:rsid w:val="00223AEB"/>
    <w:rsid w:val="00224000"/>
    <w:rsid w:val="00266735"/>
    <w:rsid w:val="002719D7"/>
    <w:rsid w:val="002F695E"/>
    <w:rsid w:val="00367942"/>
    <w:rsid w:val="003B5935"/>
    <w:rsid w:val="00456E1B"/>
    <w:rsid w:val="00490167"/>
    <w:rsid w:val="00494745"/>
    <w:rsid w:val="00497C93"/>
    <w:rsid w:val="00506C4A"/>
    <w:rsid w:val="005253D7"/>
    <w:rsid w:val="005412AD"/>
    <w:rsid w:val="00556172"/>
    <w:rsid w:val="00582094"/>
    <w:rsid w:val="005D78D4"/>
    <w:rsid w:val="00697624"/>
    <w:rsid w:val="006A45F1"/>
    <w:rsid w:val="00772ABC"/>
    <w:rsid w:val="007B4BAD"/>
    <w:rsid w:val="007C1284"/>
    <w:rsid w:val="008A0DC9"/>
    <w:rsid w:val="008C02D4"/>
    <w:rsid w:val="0093708C"/>
    <w:rsid w:val="00A10998"/>
    <w:rsid w:val="00A11C8B"/>
    <w:rsid w:val="00A24C87"/>
    <w:rsid w:val="00AA7920"/>
    <w:rsid w:val="00AB7AC5"/>
    <w:rsid w:val="00AD5292"/>
    <w:rsid w:val="00AF6397"/>
    <w:rsid w:val="00B1175C"/>
    <w:rsid w:val="00B7721E"/>
    <w:rsid w:val="00BC7897"/>
    <w:rsid w:val="00BD0D9A"/>
    <w:rsid w:val="00C06095"/>
    <w:rsid w:val="00C6612E"/>
    <w:rsid w:val="00CD6396"/>
    <w:rsid w:val="00D5654E"/>
    <w:rsid w:val="00D65DE2"/>
    <w:rsid w:val="00E3551F"/>
    <w:rsid w:val="00E9519D"/>
    <w:rsid w:val="00EF5805"/>
    <w:rsid w:val="00F971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A3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40" w:line="240" w:lineRule="auto"/>
      <w:jc w:val="both"/>
      <w:textAlignment w:val="baseline"/>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MarginText">
    <w:name w:val="Margin Text"/>
    <w:basedOn w:val="Normal"/>
    <w:link w:val="MarginTextChar"/>
    <w:pPr>
      <w:keepNext/>
      <w:overflowPunct/>
      <w:autoSpaceDE/>
      <w:autoSpaceDN/>
      <w:spacing w:before="240" w:after="120"/>
      <w:ind w:left="142"/>
      <w:textAlignment w:val="auto"/>
    </w:pPr>
    <w:rPr>
      <w:rFonts w:eastAsia="STZhongsong" w:cs="Times New Roman"/>
      <w:szCs w:val="18"/>
      <w:lang w:eastAsia="zh-CN"/>
    </w:rPr>
  </w:style>
  <w:style w:type="character" w:customStyle="1" w:styleId="MarginTextChar">
    <w:name w:val="Margin Text Char"/>
    <w:link w:val="MarginText"/>
    <w:locked/>
    <w:rPr>
      <w:rFonts w:ascii="Calibri" w:eastAsia="STZhongsong" w:hAnsi="Calibri" w:cs="Times New Roman"/>
      <w:szCs w:val="18"/>
      <w:lang w:eastAsia="zh-CN"/>
    </w:rPr>
  </w:style>
  <w:style w:type="paragraph" w:customStyle="1" w:styleId="GPSL1CLAUSEHEADING">
    <w:name w:val="GPS L1 CLAUSE HEADING"/>
    <w:basedOn w:val="Normal"/>
    <w:next w:val="Normal"/>
    <w:qFormat/>
    <w:pPr>
      <w:numPr>
        <w:numId w:val="2"/>
      </w:numPr>
      <w:tabs>
        <w:tab w:val="left" w:pos="142"/>
      </w:tabs>
      <w:overflowPunct/>
      <w:autoSpaceDE/>
      <w:autoSpaceDN/>
      <w:spacing w:before="120"/>
      <w:textAlignment w:val="auto"/>
      <w:outlineLvl w:val="1"/>
    </w:pPr>
    <w:rPr>
      <w:rFonts w:eastAsia="STZhongsong"/>
      <w:b/>
      <w:caps/>
      <w:lang w:eastAsia="zh-CN"/>
    </w:rPr>
  </w:style>
  <w:style w:type="paragraph" w:customStyle="1" w:styleId="GPSL3numberedclause">
    <w:name w:val="GPS L3 numbered clause"/>
    <w:basedOn w:val="Normal"/>
    <w:link w:val="GPSL3numberedclauseChar"/>
    <w:qFormat/>
    <w:pPr>
      <w:numPr>
        <w:ilvl w:val="2"/>
        <w:numId w:val="2"/>
      </w:numPr>
      <w:tabs>
        <w:tab w:val="left" w:pos="1985"/>
      </w:tabs>
      <w:overflowPunct/>
      <w:autoSpaceDE/>
      <w:autoSpaceDN/>
      <w:spacing w:before="120" w:after="120"/>
      <w:ind w:left="1656"/>
      <w:textAlignment w:val="auto"/>
    </w:pPr>
    <w:rPr>
      <w:lang w:eastAsia="zh-CN"/>
    </w:rPr>
  </w:style>
  <w:style w:type="paragraph" w:customStyle="1" w:styleId="GPSL4numberedclause">
    <w:name w:val="GPS L4 numbered clause"/>
    <w:basedOn w:val="GPSL3numberedclause"/>
    <w:link w:val="GPSL4numberedclauseChar"/>
    <w:qFormat/>
    <w:pPr>
      <w:numPr>
        <w:ilvl w:val="3"/>
      </w:numPr>
      <w:tabs>
        <w:tab w:val="clear" w:pos="1985"/>
      </w:tabs>
      <w:ind w:left="2592" w:hanging="936"/>
    </w:pPr>
  </w:style>
  <w:style w:type="character" w:customStyle="1" w:styleId="GPSL4numberedclauseChar">
    <w:name w:val="GPS L4 numbered clause Char"/>
    <w:link w:val="GPSL4numberedclause"/>
    <w:locked/>
    <w:rPr>
      <w:rFonts w:ascii="Calibri" w:eastAsia="Times New Roman" w:hAnsi="Calibri" w:cs="Arial"/>
      <w:lang w:eastAsia="zh-CN"/>
    </w:rPr>
  </w:style>
  <w:style w:type="paragraph" w:customStyle="1" w:styleId="GPSL5numberedclause">
    <w:name w:val="GPS L5 numbered clause"/>
    <w:basedOn w:val="GPSL4numberedclause"/>
    <w:qFormat/>
    <w:pPr>
      <w:numPr>
        <w:ilvl w:val="4"/>
      </w:numPr>
      <w:tabs>
        <w:tab w:val="num" w:pos="360"/>
        <w:tab w:val="left" w:pos="3119"/>
      </w:tabs>
      <w:ind w:left="3119" w:hanging="567"/>
    </w:pPr>
  </w:style>
  <w:style w:type="paragraph" w:customStyle="1" w:styleId="GPSL2NumberedBoldHeading">
    <w:name w:val="GPS L2 Numbered Bold Heading"/>
    <w:basedOn w:val="Normal"/>
    <w:link w:val="GPSL2NumberedBoldHeadingChar"/>
    <w:qFormat/>
    <w:pPr>
      <w:numPr>
        <w:ilvl w:val="1"/>
        <w:numId w:val="2"/>
      </w:numPr>
      <w:tabs>
        <w:tab w:val="left" w:pos="1134"/>
      </w:tabs>
      <w:overflowPunct/>
      <w:autoSpaceDE/>
      <w:autoSpaceDN/>
      <w:spacing w:before="120" w:after="120"/>
      <w:ind w:hanging="218"/>
      <w:textAlignment w:val="auto"/>
    </w:pPr>
    <w:rPr>
      <w:b/>
      <w:lang w:eastAsia="zh-CN"/>
    </w:rPr>
  </w:style>
  <w:style w:type="paragraph" w:customStyle="1" w:styleId="GPSL6numbered">
    <w:name w:val="GPS L6 numbered"/>
    <w:basedOn w:val="GPSL5numberedclause"/>
    <w:qFormat/>
    <w:pPr>
      <w:numPr>
        <w:ilvl w:val="5"/>
      </w:numPr>
      <w:tabs>
        <w:tab w:val="num" w:pos="360"/>
        <w:tab w:val="left" w:pos="3686"/>
      </w:tabs>
      <w:ind w:left="3686" w:hanging="567"/>
    </w:pPr>
  </w:style>
  <w:style w:type="character" w:customStyle="1" w:styleId="GPSL3numberedclauseChar">
    <w:name w:val="GPS L3 numbered clause Char"/>
    <w:link w:val="GPSL3numberedclause"/>
    <w:locked/>
    <w:rPr>
      <w:rFonts w:ascii="Calibri" w:eastAsia="Times New Roman" w:hAnsi="Calibri" w:cs="Arial"/>
      <w:lang w:eastAsia="zh-CN"/>
    </w:rPr>
  </w:style>
  <w:style w:type="paragraph" w:customStyle="1" w:styleId="GPsDefinition">
    <w:name w:val="GPs Definition"/>
    <w:basedOn w:val="Normal"/>
    <w:qFormat/>
    <w:pPr>
      <w:numPr>
        <w:numId w:val="1"/>
      </w:numPr>
      <w:tabs>
        <w:tab w:val="left" w:pos="175"/>
      </w:tabs>
      <w:spacing w:after="120"/>
    </w:pPr>
  </w:style>
  <w:style w:type="paragraph" w:customStyle="1" w:styleId="GPSDefinitionL2">
    <w:name w:val="GPS Definition L2"/>
    <w:basedOn w:val="GPsDefinition"/>
    <w:qFormat/>
    <w:pPr>
      <w:numPr>
        <w:ilvl w:val="1"/>
      </w:numPr>
    </w:pPr>
  </w:style>
  <w:style w:type="paragraph" w:customStyle="1" w:styleId="GPSDefinitionL3">
    <w:name w:val="GPS Definition L3"/>
    <w:basedOn w:val="GPSDefinitionL2"/>
    <w:qFormat/>
    <w:pPr>
      <w:numPr>
        <w:ilvl w:val="2"/>
      </w:numPr>
    </w:pPr>
  </w:style>
  <w:style w:type="paragraph" w:customStyle="1" w:styleId="GPSDefinitionL4">
    <w:name w:val="GPS Definition L4"/>
    <w:basedOn w:val="GPSDefinitionL3"/>
    <w:qFormat/>
    <w:pPr>
      <w:numPr>
        <w:ilvl w:val="3"/>
      </w:numPr>
    </w:pPr>
  </w:style>
  <w:style w:type="paragraph" w:customStyle="1" w:styleId="GPSDefinitionTerm">
    <w:name w:val="GPS Definition Term"/>
    <w:basedOn w:val="Normal"/>
    <w:qFormat/>
    <w:pPr>
      <w:spacing w:after="120"/>
      <w:ind w:left="-108"/>
      <w:jc w:val="left"/>
    </w:pPr>
    <w:rPr>
      <w:b/>
    </w:rPr>
  </w:style>
  <w:style w:type="paragraph" w:customStyle="1" w:styleId="GPSL1SCHEDULEHeading">
    <w:name w:val="GPS L1 SCHEDULE Heading"/>
    <w:basedOn w:val="GPSL1CLAUSEHEADING"/>
    <w:link w:val="GPSL1SCHEDULEHeadingChar"/>
    <w:qFormat/>
    <w:pPr>
      <w:outlineLvl w:val="9"/>
    </w:pPr>
  </w:style>
  <w:style w:type="paragraph" w:customStyle="1" w:styleId="GPSL2Indent">
    <w:name w:val="GPS L2 Indent"/>
    <w:basedOn w:val="Normal"/>
    <w:link w:val="GPSL2IndentChar"/>
    <w:qFormat/>
    <w:pPr>
      <w:tabs>
        <w:tab w:val="left" w:pos="3402"/>
      </w:tabs>
      <w:spacing w:after="220"/>
      <w:ind w:left="1134"/>
    </w:pPr>
    <w:rPr>
      <w:szCs w:val="24"/>
    </w:rPr>
  </w:style>
  <w:style w:type="paragraph" w:customStyle="1" w:styleId="GPSL3Indent">
    <w:name w:val="GPS L3 Indent"/>
    <w:basedOn w:val="Normal"/>
    <w:link w:val="GPSL3IndentChar"/>
    <w:pPr>
      <w:overflowPunct/>
      <w:autoSpaceDE/>
      <w:autoSpaceDN/>
      <w:spacing w:before="120" w:after="120"/>
      <w:ind w:left="1985"/>
      <w:textAlignment w:val="auto"/>
    </w:pPr>
    <w:rPr>
      <w:lang w:val="en-US" w:eastAsia="zh-CN"/>
    </w:rPr>
  </w:style>
  <w:style w:type="paragraph" w:customStyle="1" w:styleId="GPSmacrorestart">
    <w:name w:val="GPS macro restart"/>
    <w:basedOn w:val="Normal"/>
    <w:qFormat/>
    <w:pPr>
      <w:spacing w:after="0"/>
    </w:pPr>
    <w:rPr>
      <w:color w:val="FFFFFF"/>
      <w:sz w:val="16"/>
      <w:szCs w:val="16"/>
    </w:rPr>
  </w:style>
  <w:style w:type="paragraph" w:customStyle="1" w:styleId="GPSSchAnnexname">
    <w:name w:val="GPS Sch Annex name"/>
    <w:basedOn w:val="Normal"/>
    <w:link w:val="GPSSchAnnexnameChar"/>
    <w:qFormat/>
    <w:pPr>
      <w:keepNext/>
      <w:overflowPunct/>
      <w:autoSpaceDE/>
      <w:autoSpaceDN/>
      <w:ind w:firstLine="426"/>
      <w:jc w:val="center"/>
      <w:textAlignment w:val="auto"/>
      <w:outlineLvl w:val="1"/>
    </w:pPr>
    <w:rPr>
      <w:rFonts w:ascii="Arial Bold" w:eastAsia="STZhongsong" w:hAnsi="Arial Bold" w:cs="Times New Roman"/>
      <w:b/>
      <w:caps/>
      <w:lang w:eastAsia="zh-CN"/>
    </w:rPr>
  </w:style>
  <w:style w:type="paragraph" w:customStyle="1" w:styleId="GPSL2Numbered">
    <w:name w:val="GPS L2 Numbered"/>
    <w:basedOn w:val="GPSL2NumberedBoldHeading"/>
    <w:link w:val="GPSL2NumberedChar"/>
    <w:qFormat/>
    <w:pPr>
      <w:tabs>
        <w:tab w:val="clear" w:pos="1134"/>
      </w:tabs>
      <w:ind w:left="936" w:hanging="576"/>
    </w:pPr>
    <w:rPr>
      <w:b w:val="0"/>
    </w:rPr>
  </w:style>
  <w:style w:type="character" w:customStyle="1" w:styleId="GPSL2NumberedChar">
    <w:name w:val="GPS L2 Numbered Char"/>
    <w:link w:val="GPSL2Numbered"/>
    <w:locked/>
    <w:rPr>
      <w:rFonts w:ascii="Calibri" w:eastAsia="Times New Roman" w:hAnsi="Calibri" w:cs="Arial"/>
      <w:lang w:eastAsia="zh-CN"/>
    </w:rPr>
  </w:style>
  <w:style w:type="character" w:customStyle="1" w:styleId="GPSL3IndentChar">
    <w:name w:val="GPS L3 Indent Char"/>
    <w:link w:val="GPSL3Indent"/>
    <w:locked/>
    <w:rPr>
      <w:rFonts w:ascii="Calibri" w:eastAsia="Times New Roman" w:hAnsi="Calibri" w:cs="Arial"/>
      <w:lang w:val="en-US" w:eastAsia="zh-CN"/>
    </w:rPr>
  </w:style>
  <w:style w:type="character" w:customStyle="1" w:styleId="GPSL1SCHEDULEHeadingChar">
    <w:name w:val="GPS L1 SCHEDULE Heading Char"/>
    <w:link w:val="GPSL1SCHEDULEHeading"/>
    <w:locked/>
    <w:rPr>
      <w:rFonts w:ascii="Calibri" w:eastAsia="STZhongsong" w:hAnsi="Calibri" w:cs="Arial"/>
      <w:b/>
      <w:caps/>
      <w:lang w:eastAsia="zh-CN"/>
    </w:rPr>
  </w:style>
  <w:style w:type="character" w:customStyle="1" w:styleId="GPSL2IndentChar">
    <w:name w:val="GPS L2 Indent Char"/>
    <w:link w:val="GPSL2Indent"/>
    <w:rPr>
      <w:rFonts w:ascii="Calibri" w:eastAsia="Times New Roman" w:hAnsi="Calibri" w:cs="Arial"/>
      <w:szCs w:val="24"/>
    </w:rPr>
  </w:style>
  <w:style w:type="character" w:customStyle="1" w:styleId="GPSSchAnnexnameChar">
    <w:name w:val="GPS Sch Annex name Char"/>
    <w:link w:val="GPSSchAnnexname"/>
    <w:rPr>
      <w:rFonts w:ascii="Arial Bold" w:eastAsia="STZhongsong" w:hAnsi="Arial Bold" w:cs="Times New Roman"/>
      <w:b/>
      <w:caps/>
      <w:lang w:eastAsia="zh-CN"/>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GPSL2NumberedBoldHeadingChar">
    <w:name w:val="GPS L2 Numbered Bold Heading Char"/>
    <w:link w:val="GPSL2NumberedBoldHeading"/>
    <w:locked/>
    <w:rPr>
      <w:rFonts w:ascii="Calibri" w:eastAsia="Times New Roman" w:hAnsi="Calibri" w:cs="Arial"/>
      <w:b/>
      <w:lang w:eastAsia="zh-C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Times New Roman" w:hAnsi="Calibri" w:cs="Arial"/>
      <w:b/>
      <w:bCs/>
      <w:sz w:val="20"/>
      <w:szCs w:val="20"/>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5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pPr>
      <w:spacing w:after="0" w:line="240" w:lineRule="auto"/>
    </w:pPr>
    <w:rPr>
      <w:rFonts w:ascii="Calibri" w:eastAsia="Times New Rom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251025">
      <w:bodyDiv w:val="1"/>
      <w:marLeft w:val="0"/>
      <w:marRight w:val="0"/>
      <w:marTop w:val="0"/>
      <w:marBottom w:val="0"/>
      <w:divBdr>
        <w:top w:val="none" w:sz="0" w:space="0" w:color="auto"/>
        <w:left w:val="none" w:sz="0" w:space="0" w:color="auto"/>
        <w:bottom w:val="none" w:sz="0" w:space="0" w:color="auto"/>
        <w:right w:val="none" w:sz="0" w:space="0" w:color="auto"/>
      </w:divBdr>
    </w:div>
    <w:div w:id="685333011">
      <w:bodyDiv w:val="1"/>
      <w:marLeft w:val="0"/>
      <w:marRight w:val="0"/>
      <w:marTop w:val="0"/>
      <w:marBottom w:val="0"/>
      <w:divBdr>
        <w:top w:val="none" w:sz="0" w:space="0" w:color="auto"/>
        <w:left w:val="none" w:sz="0" w:space="0" w:color="auto"/>
        <w:bottom w:val="none" w:sz="0" w:space="0" w:color="auto"/>
        <w:right w:val="none" w:sz="0" w:space="0" w:color="auto"/>
      </w:divBdr>
    </w:div>
    <w:div w:id="993332527">
      <w:bodyDiv w:val="1"/>
      <w:marLeft w:val="0"/>
      <w:marRight w:val="0"/>
      <w:marTop w:val="0"/>
      <w:marBottom w:val="0"/>
      <w:divBdr>
        <w:top w:val="none" w:sz="0" w:space="0" w:color="auto"/>
        <w:left w:val="none" w:sz="0" w:space="0" w:color="auto"/>
        <w:bottom w:val="none" w:sz="0" w:space="0" w:color="auto"/>
        <w:right w:val="none" w:sz="0" w:space="0" w:color="auto"/>
      </w:divBdr>
    </w:div>
    <w:div w:id="1107307214">
      <w:bodyDiv w:val="1"/>
      <w:marLeft w:val="0"/>
      <w:marRight w:val="0"/>
      <w:marTop w:val="0"/>
      <w:marBottom w:val="0"/>
      <w:divBdr>
        <w:top w:val="none" w:sz="0" w:space="0" w:color="auto"/>
        <w:left w:val="none" w:sz="0" w:space="0" w:color="auto"/>
        <w:bottom w:val="none" w:sz="0" w:space="0" w:color="auto"/>
        <w:right w:val="none" w:sz="0" w:space="0" w:color="auto"/>
      </w:divBdr>
    </w:div>
    <w:div w:id="169299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2019-10-09T12:32:00Z</dcterms:created>
  <dcterms:modified xsi:type="dcterms:W3CDTF">2019-10-10T08:03:00Z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17 November 2017 D1V5</vt:lpwstr>
  </property>
</Properties>
</file>